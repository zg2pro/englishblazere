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9030" w14:textId="77777777" w:rsidR="008F558D" w:rsidRPr="00EB4A1A" w:rsidRDefault="008F558D" w:rsidP="00DC6376">
      <w:pPr>
        <w:pStyle w:val="CVPolicedebase"/>
      </w:pPr>
    </w:p>
    <w:p w14:paraId="6A7734FC" w14:textId="77777777" w:rsidR="008404EA" w:rsidRPr="00EB4A1A" w:rsidRDefault="00F53999" w:rsidP="000D296C">
      <w:pPr>
        <w:pStyle w:val="CVNomPrnom"/>
        <w:tabs>
          <w:tab w:val="center" w:pos="4536"/>
        </w:tabs>
      </w:pPr>
      <w:r w:rsidRPr="00EB4A1A">
        <w:tab/>
      </w:r>
      <w:bookmarkStart w:id="0" w:name="PRENOM"/>
      <w:r w:rsidR="00117F73">
        <w:t>Grégory</w:t>
      </w:r>
      <w:bookmarkEnd w:id="0"/>
      <w:r w:rsidR="008404EA" w:rsidRPr="00EB4A1A">
        <w:t xml:space="preserve"> </w:t>
      </w:r>
      <w:bookmarkStart w:id="1" w:name="NOM"/>
      <w:r w:rsidR="00117F73">
        <w:t>ANNE</w:t>
      </w:r>
      <w:bookmarkEnd w:id="1"/>
      <w:r w:rsidR="008404EA" w:rsidRPr="00EB4A1A">
        <w:tab/>
      </w:r>
      <w:bookmarkStart w:id="2" w:name="INITIALES"/>
      <w:r w:rsidR="00117F73">
        <w:rPr>
          <w:bCs/>
          <w:vanish/>
        </w:rPr>
        <w:t>GA</w:t>
      </w:r>
      <w:bookmarkEnd w:id="2"/>
      <w:r w:rsidR="008404EA" w:rsidRPr="00EB4A1A">
        <w:rPr>
          <w:bCs/>
        </w:rPr>
        <w:t xml:space="preserve"> </w:t>
      </w:r>
      <w:bookmarkStart w:id="3" w:name="TITREPERS"/>
      <w:r w:rsidR="00117F73">
        <w:rPr>
          <w:bCs/>
          <w:vanish/>
        </w:rPr>
        <w:t>Monsieur</w:t>
      </w:r>
      <w:bookmarkEnd w:id="3"/>
    </w:p>
    <w:p w14:paraId="7A38A68C" w14:textId="77777777" w:rsidR="008F558D" w:rsidRPr="00EB4A1A" w:rsidRDefault="008F558D" w:rsidP="008404EA">
      <w:pPr>
        <w:pStyle w:val="CVNomPrnom"/>
      </w:pPr>
    </w:p>
    <w:tbl>
      <w:tblPr>
        <w:tblW w:w="7513" w:type="dxa"/>
        <w:tblInd w:w="921" w:type="dxa"/>
        <w:tblBorders>
          <w:top w:val="single" w:sz="4" w:space="0" w:color="993366"/>
          <w:left w:val="single" w:sz="4" w:space="0" w:color="993366"/>
          <w:bottom w:val="single" w:sz="4" w:space="0" w:color="993366"/>
          <w:right w:val="single" w:sz="4" w:space="0" w:color="993366"/>
          <w:insideH w:val="single" w:sz="4" w:space="0" w:color="993366"/>
          <w:insideV w:val="single" w:sz="4" w:space="0" w:color="993366"/>
        </w:tblBorders>
        <w:shd w:val="solid" w:color="993366" w:fill="9933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3"/>
      </w:tblGrid>
      <w:tr w:rsidR="00A973ED" w:rsidRPr="00EB4A1A" w14:paraId="24026486" w14:textId="77777777" w:rsidTr="00A973ED">
        <w:tc>
          <w:tcPr>
            <w:tcW w:w="7513" w:type="dxa"/>
            <w:shd w:val="solid" w:color="993366" w:fill="993366"/>
          </w:tcPr>
          <w:p w14:paraId="6A5A447D" w14:textId="4C3B0EE0" w:rsidR="008F558D" w:rsidRPr="00EB4A1A" w:rsidRDefault="008F558D" w:rsidP="00271C20">
            <w:pPr>
              <w:pStyle w:val="StyleCVFonctionExprienceBlanc"/>
            </w:pPr>
            <w:del w:id="4" w:author="Gregory Anne" w:date="2014-10-24T14:54:00Z">
              <w:r w:rsidRPr="00EB4A1A" w:rsidDel="006464ED">
                <w:delText>Ingénieur d’étude et de développement</w:delText>
              </w:r>
              <w:r w:rsidRPr="00EB4A1A" w:rsidDel="006464ED">
                <w:br w:type="textWrapping" w:clear="all"/>
                <w:delText>Chef de projet</w:delText>
              </w:r>
            </w:del>
            <w:ins w:id="5" w:author="Gregory Anne" w:date="2014-10-24T14:54:00Z">
              <w:r w:rsidR="006464ED">
                <w:t>Analyste d’affaires et systèmes</w:t>
              </w:r>
            </w:ins>
            <w:r w:rsidRPr="00EB4A1A">
              <w:t xml:space="preserve"> </w:t>
            </w:r>
            <w:del w:id="6" w:author="Gregory Anne" w:date="2014-10-24T14:34:00Z">
              <w:r w:rsidRPr="00EB4A1A" w:rsidDel="00271C20">
                <w:delText>junior</w:delText>
              </w:r>
            </w:del>
            <w:r w:rsidRPr="00EB4A1A">
              <w:br/>
            </w:r>
            <w:bookmarkStart w:id="7" w:name="EXPERIENCE"/>
            <w:del w:id="8" w:author="Gregory Anne" w:date="2014-10-24T14:34:00Z">
              <w:r w:rsidR="00117F73" w:rsidDel="00271C20">
                <w:delText>4</w:delText>
              </w:r>
              <w:bookmarkEnd w:id="7"/>
              <w:r w:rsidRPr="00EB4A1A" w:rsidDel="00271C20">
                <w:delText xml:space="preserve"> </w:delText>
              </w:r>
            </w:del>
            <w:ins w:id="9" w:author="Gregory Anne" w:date="2014-10-24T14:34:00Z">
              <w:r w:rsidR="00271C20">
                <w:t>5</w:t>
              </w:r>
              <w:r w:rsidR="00271C20" w:rsidRPr="00EB4A1A">
                <w:t xml:space="preserve"> </w:t>
              </w:r>
            </w:ins>
            <w:r w:rsidRPr="00EB4A1A">
              <w:t>an</w:t>
            </w:r>
            <w:bookmarkStart w:id="10" w:name="EXPEPLURIEL"/>
            <w:r w:rsidRPr="00EB4A1A">
              <w:t>s</w:t>
            </w:r>
            <w:bookmarkEnd w:id="10"/>
            <w:r w:rsidRPr="00EB4A1A">
              <w:t xml:space="preserve"> d’expérience</w:t>
            </w:r>
          </w:p>
        </w:tc>
      </w:tr>
    </w:tbl>
    <w:p w14:paraId="0AD73EDA" w14:textId="77777777" w:rsidR="008F558D" w:rsidRPr="00EB4A1A" w:rsidRDefault="008F558D" w:rsidP="008404EA">
      <w:pPr>
        <w:pStyle w:val="CVNomPrnom"/>
      </w:pPr>
    </w:p>
    <w:p w14:paraId="7E92E052" w14:textId="0E9256E5" w:rsidR="008F558D" w:rsidRPr="00EB4A1A" w:rsidRDefault="008404EA" w:rsidP="008404EA">
      <w:pPr>
        <w:pStyle w:val="CVTitreSection"/>
      </w:pPr>
      <w:r w:rsidRPr="00EB4A1A">
        <w:t xml:space="preserve">Compétences </w:t>
      </w:r>
      <w:del w:id="11" w:author="Gregory Anne" w:date="2014-10-24T14:55:00Z">
        <w:r w:rsidRPr="00EB4A1A" w:rsidDel="00012B7D">
          <w:delText>technologiques</w:delText>
        </w:r>
      </w:del>
    </w:p>
    <w:p w14:paraId="63B4B3A8" w14:textId="77777777" w:rsidR="008F558D" w:rsidRPr="00EB4A1A" w:rsidRDefault="008F558D" w:rsidP="008404EA">
      <w:pPr>
        <w:pStyle w:val="CVNomPrnom"/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876"/>
      </w:tblGrid>
      <w:tr w:rsidR="00012B7D" w:rsidRPr="00EE39D3" w14:paraId="1D6BC3D4" w14:textId="77777777" w:rsidTr="0035725A">
        <w:trPr>
          <w:trHeight w:val="454"/>
          <w:ins w:id="12" w:author="Gregory Anne" w:date="2014-10-24T14:55:00Z"/>
        </w:trPr>
        <w:tc>
          <w:tcPr>
            <w:tcW w:w="1913" w:type="dxa"/>
          </w:tcPr>
          <w:p w14:paraId="7CEA4921" w14:textId="4A4460CD" w:rsidR="00012B7D" w:rsidRPr="00EB4A1A" w:rsidRDefault="00012B7D" w:rsidP="0035725A">
            <w:pPr>
              <w:pStyle w:val="CVKInfoTitre"/>
              <w:rPr>
                <w:ins w:id="13" w:author="Gregory Anne" w:date="2014-10-24T14:55:00Z"/>
              </w:rPr>
            </w:pPr>
            <w:ins w:id="14" w:author="Gregory Anne" w:date="2014-10-24T14:55:00Z">
              <w:r>
                <w:t>Gestion de Projet</w:t>
              </w:r>
            </w:ins>
          </w:p>
        </w:tc>
        <w:tc>
          <w:tcPr>
            <w:tcW w:w="6876" w:type="dxa"/>
          </w:tcPr>
          <w:p w14:paraId="43047791" w14:textId="612B3324" w:rsidR="00012B7D" w:rsidRDefault="00012B7D" w:rsidP="005C618B">
            <w:pPr>
              <w:pStyle w:val="CVKInfoDescription"/>
              <w:rPr>
                <w:ins w:id="15" w:author="Gregory Anne" w:date="2014-10-24T14:55:00Z"/>
              </w:rPr>
            </w:pPr>
            <w:ins w:id="16" w:author="Gregory Anne" w:date="2014-10-24T14:56:00Z">
              <w:r>
                <w:t>Animations de réunions de spécification, Evaluation (</w:t>
              </w:r>
            </w:ins>
            <w:ins w:id="17" w:author="Gregory Anne" w:date="2014-10-24T14:57:00Z">
              <w:r>
                <w:t>points de fonction, delphi</w:t>
              </w:r>
            </w:ins>
            <w:ins w:id="18" w:author="Gregory Anne" w:date="2014-10-24T14:56:00Z">
              <w:r>
                <w:t>)</w:t>
              </w:r>
            </w:ins>
            <w:ins w:id="19" w:author="Gregory Anne" w:date="2014-10-24T14:57:00Z">
              <w:r>
                <w:t xml:space="preserve">, </w:t>
              </w:r>
            </w:ins>
            <w:ins w:id="20" w:author="Gregory Anne" w:date="2014-10-24T15:01:00Z">
              <w:r>
                <w:t>Cycles de vie de développement</w:t>
              </w:r>
            </w:ins>
            <w:ins w:id="21" w:author="Gregory Anne" w:date="2014-10-24T15:06:00Z">
              <w:r w:rsidR="003978B2">
                <w:t>, Planning et tracking</w:t>
              </w:r>
            </w:ins>
            <w:ins w:id="22" w:author="Gregory Anne" w:date="2014-10-24T15:15:00Z">
              <w:r w:rsidR="00F4150A">
                <w:t>, Team-building.</w:t>
              </w:r>
            </w:ins>
          </w:p>
        </w:tc>
      </w:tr>
      <w:tr w:rsidR="00012B7D" w:rsidRPr="00EE39D3" w14:paraId="289C146F" w14:textId="77777777" w:rsidTr="0035725A">
        <w:trPr>
          <w:trHeight w:val="454"/>
          <w:ins w:id="23" w:author="Gregory Anne" w:date="2014-10-24T15:00:00Z"/>
        </w:trPr>
        <w:tc>
          <w:tcPr>
            <w:tcW w:w="1913" w:type="dxa"/>
          </w:tcPr>
          <w:p w14:paraId="786AB4D0" w14:textId="06C8A485" w:rsidR="00012B7D" w:rsidRPr="00EB4A1A" w:rsidRDefault="00012B7D" w:rsidP="0035725A">
            <w:pPr>
              <w:pStyle w:val="CVKInfoTitre"/>
              <w:rPr>
                <w:ins w:id="24" w:author="Gregory Anne" w:date="2014-10-24T15:00:00Z"/>
              </w:rPr>
            </w:pPr>
            <w:ins w:id="25" w:author="Gregory Anne" w:date="2014-10-24T15:00:00Z">
              <w:r>
                <w:t>Génie Logiciel</w:t>
              </w:r>
            </w:ins>
          </w:p>
        </w:tc>
        <w:tc>
          <w:tcPr>
            <w:tcW w:w="6876" w:type="dxa"/>
          </w:tcPr>
          <w:p w14:paraId="30A798C2" w14:textId="74F01848" w:rsidR="00012B7D" w:rsidRDefault="003978B2">
            <w:pPr>
              <w:pStyle w:val="CVKInfoDescription"/>
              <w:rPr>
                <w:ins w:id="26" w:author="Gregory Anne" w:date="2014-10-24T15:00:00Z"/>
              </w:rPr>
            </w:pPr>
            <w:ins w:id="27" w:author="Gregory Anne" w:date="2014-10-24T15:13:00Z">
              <w:r>
                <w:t xml:space="preserve">Solutioning, </w:t>
              </w:r>
            </w:ins>
            <w:ins w:id="28" w:author="Gregory Anne" w:date="2014-10-24T15:00:00Z">
              <w:r w:rsidR="00012B7D">
                <w:t xml:space="preserve">Modélisation avec BPM, </w:t>
              </w:r>
            </w:ins>
            <w:ins w:id="29" w:author="Gregory Anne" w:date="2014-10-24T16:31:00Z">
              <w:r w:rsidR="00EA5325">
                <w:t xml:space="preserve">automates et </w:t>
              </w:r>
            </w:ins>
            <w:ins w:id="30" w:author="Gregory Anne" w:date="2014-10-24T15:00:00Z">
              <w:r w:rsidR="00012B7D">
                <w:t>réseaux de Petr</w:t>
              </w:r>
              <w:r w:rsidR="00EA5325">
                <w:t>i</w:t>
              </w:r>
              <w:r w:rsidR="00012B7D">
                <w:t xml:space="preserve">, UML, </w:t>
              </w:r>
            </w:ins>
            <w:ins w:id="31" w:author="Gregory Anne" w:date="2014-10-24T15:08:00Z">
              <w:r>
                <w:t xml:space="preserve">SADT/SART, </w:t>
              </w:r>
            </w:ins>
            <w:ins w:id="32" w:author="Gregory Anne" w:date="2014-10-24T15:00:00Z">
              <w:r w:rsidR="003659AC">
                <w:t xml:space="preserve">rédaction de documents </w:t>
              </w:r>
            </w:ins>
            <w:ins w:id="33" w:author="Gregory Anne" w:date="2014-10-24T15:01:00Z">
              <w:r w:rsidR="003659AC">
                <w:t>fonctionnels</w:t>
              </w:r>
              <w:r w:rsidR="00012B7D">
                <w:t xml:space="preserve"> et technique</w:t>
              </w:r>
            </w:ins>
            <w:ins w:id="34" w:author="Gregory Anne" w:date="2014-10-24T16:50:00Z">
              <w:r w:rsidR="003659AC">
                <w:t>s</w:t>
              </w:r>
            </w:ins>
            <w:ins w:id="35" w:author="Gregory Anne" w:date="2014-10-24T15:01:00Z">
              <w:r>
                <w:t>, prototypage d</w:t>
              </w:r>
            </w:ins>
            <w:ins w:id="36" w:author="Gregory Anne" w:date="2014-10-24T15:09:00Z">
              <w:r>
                <w:t xml:space="preserve">’écrans, Architectures logicielles, </w:t>
              </w:r>
            </w:ins>
            <w:ins w:id="37" w:author="Gregory Anne" w:date="2014-10-24T15:10:00Z">
              <w:r w:rsidRPr="00EB4A1A">
                <w:t>Algorithmique et Complexité</w:t>
              </w:r>
              <w:r>
                <w:t>.</w:t>
              </w:r>
            </w:ins>
          </w:p>
        </w:tc>
      </w:tr>
      <w:tr w:rsidR="00012B7D" w:rsidRPr="00EE39D3" w14:paraId="5FEA2246" w14:textId="77777777" w:rsidTr="0035725A">
        <w:trPr>
          <w:trHeight w:val="454"/>
          <w:ins w:id="38" w:author="Gregory Anne" w:date="2014-10-24T15:01:00Z"/>
        </w:trPr>
        <w:tc>
          <w:tcPr>
            <w:tcW w:w="1913" w:type="dxa"/>
          </w:tcPr>
          <w:p w14:paraId="4F56399E" w14:textId="3431CF17" w:rsidR="00012B7D" w:rsidRPr="00EB4A1A" w:rsidRDefault="00012B7D" w:rsidP="0035725A">
            <w:pPr>
              <w:pStyle w:val="CVKInfoTitre"/>
              <w:rPr>
                <w:ins w:id="39" w:author="Gregory Anne" w:date="2014-10-24T15:01:00Z"/>
              </w:rPr>
            </w:pPr>
            <w:ins w:id="40" w:author="Gregory Anne" w:date="2014-10-24T15:02:00Z">
              <w:r>
                <w:t>Gestion de Qualité</w:t>
              </w:r>
            </w:ins>
          </w:p>
        </w:tc>
        <w:tc>
          <w:tcPr>
            <w:tcW w:w="6876" w:type="dxa"/>
          </w:tcPr>
          <w:p w14:paraId="39ED4E85" w14:textId="41258C81" w:rsidR="00012B7D" w:rsidRDefault="00012B7D" w:rsidP="005C618B">
            <w:pPr>
              <w:pStyle w:val="CVKInfoDescription"/>
              <w:rPr>
                <w:ins w:id="41" w:author="Gregory Anne" w:date="2014-10-24T15:01:00Z"/>
              </w:rPr>
            </w:pPr>
            <w:ins w:id="42" w:author="Gregory Anne" w:date="2014-10-24T15:03:00Z">
              <w:r>
                <w:t xml:space="preserve">Intégration continue et test unitaire, </w:t>
              </w:r>
            </w:ins>
            <w:ins w:id="43" w:author="Gregory Anne" w:date="2014-10-24T15:02:00Z">
              <w:r>
                <w:t>Rédaction de plans de tests, exécution de campagnes de test</w:t>
              </w:r>
            </w:ins>
            <w:ins w:id="44" w:author="Gregory Anne" w:date="2014-10-24T15:03:00Z">
              <w:r>
                <w:t>.</w:t>
              </w:r>
            </w:ins>
          </w:p>
        </w:tc>
      </w:tr>
      <w:tr w:rsidR="007D57C3" w:rsidRPr="00EE39D3" w14:paraId="1D04CFAB" w14:textId="77777777" w:rsidTr="0035725A">
        <w:trPr>
          <w:trHeight w:val="454"/>
        </w:trPr>
        <w:tc>
          <w:tcPr>
            <w:tcW w:w="1913" w:type="dxa"/>
          </w:tcPr>
          <w:p w14:paraId="265D1644" w14:textId="77777777" w:rsidR="007D57C3" w:rsidRPr="00EB4A1A" w:rsidRDefault="0035725A" w:rsidP="0035725A">
            <w:pPr>
              <w:pStyle w:val="CVKInfoTitre"/>
            </w:pPr>
            <w:r w:rsidRPr="00EB4A1A">
              <w:t>Programmation</w:t>
            </w:r>
          </w:p>
        </w:tc>
        <w:tc>
          <w:tcPr>
            <w:tcW w:w="6876" w:type="dxa"/>
          </w:tcPr>
          <w:p w14:paraId="1B5167B8" w14:textId="50DAA13F" w:rsidR="007D57C3" w:rsidRPr="001E277A" w:rsidRDefault="00EE39D3" w:rsidP="005C618B">
            <w:pPr>
              <w:pStyle w:val="CVKInfoDescription"/>
            </w:pPr>
            <w:ins w:id="45" w:author="Gregory Anne" w:date="2014-10-24T11:28:00Z">
              <w:r>
                <w:t>J</w:t>
              </w:r>
              <w:r w:rsidR="003978B2">
                <w:t>ava / J2EE web et desktop</w:t>
              </w:r>
              <w:r>
                <w:t>, SQL, PL/SQL, Javascript (JQuery, Angular Js), XHTML, CSS, PHP, ActionScript</w:t>
              </w:r>
            </w:ins>
            <w:ins w:id="46" w:author="Gregory Anne" w:date="2014-10-24T11:31:00Z">
              <w:r w:rsidR="00C71A0E">
                <w:t>,</w:t>
              </w:r>
            </w:ins>
            <w:ins w:id="47" w:author="Gregory Anne" w:date="2014-10-24T11:28:00Z">
              <w:r>
                <w:t xml:space="preserve"> XML, XSL, XSP, XQuery, </w:t>
              </w:r>
              <w:r w:rsidRPr="001E277A">
                <w:t xml:space="preserve">Awt/Swing, </w:t>
              </w:r>
            </w:ins>
            <w:ins w:id="48" w:author="Gregory Anne" w:date="2014-10-24T15:12:00Z">
              <w:r w:rsidR="003978B2">
                <w:t>Eclipse, Netbeans, Talend, Oxygen.</w:t>
              </w:r>
            </w:ins>
            <w:del w:id="49" w:author="Gregory Anne" w:date="2014-10-24T11:28:00Z">
              <w:r w:rsidR="0035725A" w:rsidRPr="001E277A" w:rsidDel="00EE39D3">
                <w:delText>Java / J2EE (</w:delText>
              </w:r>
              <w:r w:rsidR="00F84FC3" w:rsidRPr="001E277A" w:rsidDel="00EE39D3">
                <w:delText xml:space="preserve">GlassFish, JBoss, Tomcat, </w:delText>
              </w:r>
              <w:r w:rsidR="0035725A" w:rsidRPr="00EE39D3" w:rsidDel="00EE39D3">
                <w:delText>JDBC, JUnit, RMI, JMS, JPA, EJB</w:delText>
              </w:r>
              <w:r w:rsidR="00302CDE" w:rsidRPr="00EE39D3" w:rsidDel="00EE39D3">
                <w:delText xml:space="preserve">3, CORBA), </w:delText>
              </w:r>
              <w:r w:rsidR="000F197F" w:rsidRPr="00EE39D3" w:rsidDel="00EE39D3">
                <w:delText>Spring</w:delText>
              </w:r>
              <w:r w:rsidR="00C30D3A" w:rsidRPr="00EE39D3" w:rsidDel="00EE39D3">
                <w:delText xml:space="preserve"> MVC</w:delText>
              </w:r>
              <w:r w:rsidR="00F84FC3" w:rsidRPr="00EE39D3" w:rsidDel="00EE39D3">
                <w:delText>,</w:delText>
              </w:r>
              <w:r w:rsidR="000F197F" w:rsidRPr="00EE39D3" w:rsidDel="00EE39D3">
                <w:delText xml:space="preserve"> Hibernate, </w:delText>
              </w:r>
              <w:r w:rsidR="0035725A" w:rsidRPr="00EE39D3" w:rsidDel="00EE39D3">
                <w:delText>Javascript</w:delText>
              </w:r>
              <w:r w:rsidR="00F84FC3" w:rsidRPr="00EE39D3" w:rsidDel="00EE39D3">
                <w:delText xml:space="preserve"> (AJAX, JQuery, Bootstrap) </w:delText>
              </w:r>
              <w:r w:rsidR="0035725A" w:rsidRPr="00EE39D3" w:rsidDel="00EE39D3">
                <w:delText>, XHTML, CSS</w:delText>
              </w:r>
              <w:r w:rsidR="00302CDE" w:rsidRPr="00EE39D3" w:rsidDel="00EE39D3">
                <w:delText>, HTML5, XML, XSL, XSP, XQuery</w:delText>
              </w:r>
              <w:r w:rsidR="0035725A" w:rsidRPr="00EE39D3" w:rsidDel="00EE39D3">
                <w:delText xml:space="preserve">, PHP, ActionScript, Awt/Swing, </w:delText>
              </w:r>
              <w:r w:rsidR="00302CDE" w:rsidRPr="00EE39D3" w:rsidDel="00EE39D3">
                <w:delText xml:space="preserve">C/C++, </w:delText>
              </w:r>
              <w:r w:rsidR="0035725A" w:rsidRPr="00EE39D3" w:rsidDel="00EE39D3">
                <w:delText>Gtk+, Tcl/Tk, SDL, OpenGL, Bash, Tcsh, Perl</w:delText>
              </w:r>
            </w:del>
          </w:p>
        </w:tc>
      </w:tr>
      <w:tr w:rsidR="007D57C3" w:rsidRPr="00EE39D3" w:rsidDel="003978B2" w14:paraId="481DA452" w14:textId="4851BAF7" w:rsidTr="0035725A">
        <w:trPr>
          <w:trHeight w:val="454"/>
          <w:del w:id="50" w:author="Gregory Anne" w:date="2014-10-24T15:14:00Z"/>
        </w:trPr>
        <w:tc>
          <w:tcPr>
            <w:tcW w:w="1913" w:type="dxa"/>
          </w:tcPr>
          <w:p w14:paraId="5C9F9415" w14:textId="605A4834" w:rsidR="007D57C3" w:rsidRPr="00EB4A1A" w:rsidDel="003978B2" w:rsidRDefault="0035725A" w:rsidP="0035725A">
            <w:pPr>
              <w:pStyle w:val="CVKInfoTitre"/>
              <w:rPr>
                <w:del w:id="51" w:author="Gregory Anne" w:date="2014-10-24T15:14:00Z"/>
              </w:rPr>
            </w:pPr>
            <w:del w:id="52" w:author="Gregory Anne" w:date="2014-10-24T15:14:00Z">
              <w:r w:rsidRPr="00EB4A1A" w:rsidDel="003978B2">
                <w:delText>IDE</w:delText>
              </w:r>
            </w:del>
          </w:p>
        </w:tc>
        <w:tc>
          <w:tcPr>
            <w:tcW w:w="6876" w:type="dxa"/>
          </w:tcPr>
          <w:p w14:paraId="7100D5F9" w14:textId="2FA782CD" w:rsidR="007D57C3" w:rsidRPr="00282462" w:rsidDel="003978B2" w:rsidRDefault="0035725A" w:rsidP="001E277A">
            <w:pPr>
              <w:pStyle w:val="CVKInfoDescription"/>
              <w:rPr>
                <w:del w:id="53" w:author="Gregory Anne" w:date="2014-10-24T15:14:00Z"/>
                <w:rPrChange w:id="54" w:author="Gregory Anne" w:date="2014-10-24T17:12:00Z">
                  <w:rPr>
                    <w:del w:id="55" w:author="Gregory Anne" w:date="2014-10-24T15:14:00Z"/>
                    <w:lang w:val="en-US"/>
                  </w:rPr>
                </w:rPrChange>
              </w:rPr>
            </w:pPr>
            <w:del w:id="56" w:author="Gregory Anne" w:date="2014-10-24T11:28:00Z">
              <w:r w:rsidRPr="00282462" w:rsidDel="00EE39D3">
                <w:rPr>
                  <w:rPrChange w:id="57" w:author="Gregory Anne" w:date="2014-10-24T17:12:00Z">
                    <w:rPr>
                      <w:lang w:val="en-US"/>
                    </w:rPr>
                  </w:rPrChange>
                </w:rPr>
                <w:delText>Ant, Maven</w:delText>
              </w:r>
              <w:r w:rsidR="00F84FC3" w:rsidRPr="00282462" w:rsidDel="00EE39D3">
                <w:rPr>
                  <w:rPrChange w:id="58" w:author="Gregory Anne" w:date="2014-10-24T17:12:00Z">
                    <w:rPr>
                      <w:lang w:val="en-US"/>
                    </w:rPr>
                  </w:rPrChange>
                </w:rPr>
                <w:delText>, Cocoon</w:delText>
              </w:r>
              <w:r w:rsidRPr="00282462" w:rsidDel="00EE39D3">
                <w:rPr>
                  <w:rPrChange w:id="59" w:author="Gregory Anne" w:date="2014-10-24T17:12:00Z">
                    <w:rPr>
                      <w:lang w:val="en-US"/>
                    </w:rPr>
                  </w:rPrChange>
                </w:rPr>
                <w:delText>, Eclipse, NetBeans, WinDev, Oxygen, Outils UML</w:delText>
              </w:r>
              <w:r w:rsidR="00F84FC3" w:rsidRPr="00282462" w:rsidDel="00EE39D3">
                <w:rPr>
                  <w:rPrChange w:id="60" w:author="Gregory Anne" w:date="2014-10-24T17:12:00Z">
                    <w:rPr>
                      <w:lang w:val="en-US"/>
                    </w:rPr>
                  </w:rPrChange>
                </w:rPr>
                <w:delText>, SVN, Jenkins, Selenium, Testlink, Mantis</w:delText>
              </w:r>
            </w:del>
          </w:p>
        </w:tc>
      </w:tr>
      <w:tr w:rsidR="007D57C3" w:rsidRPr="00EB4A1A" w:rsidDel="003978B2" w14:paraId="6F0F61B2" w14:textId="76C2CFB6" w:rsidTr="0035725A">
        <w:trPr>
          <w:trHeight w:val="454"/>
          <w:del w:id="61" w:author="Gregory Anne" w:date="2014-10-24T15:14:00Z"/>
        </w:trPr>
        <w:tc>
          <w:tcPr>
            <w:tcW w:w="1913" w:type="dxa"/>
          </w:tcPr>
          <w:p w14:paraId="3435C92A" w14:textId="48E84609" w:rsidR="007D57C3" w:rsidRPr="00EB4A1A" w:rsidDel="003978B2" w:rsidRDefault="0035725A" w:rsidP="0035725A">
            <w:pPr>
              <w:pStyle w:val="CVKInfoTitre"/>
              <w:rPr>
                <w:del w:id="62" w:author="Gregory Anne" w:date="2014-10-24T15:14:00Z"/>
              </w:rPr>
            </w:pPr>
            <w:del w:id="63" w:author="Gregory Anne" w:date="2014-10-24T15:14:00Z">
              <w:r w:rsidRPr="00EB4A1A" w:rsidDel="003978B2">
                <w:delText>SGBD</w:delText>
              </w:r>
            </w:del>
          </w:p>
        </w:tc>
        <w:tc>
          <w:tcPr>
            <w:tcW w:w="6876" w:type="dxa"/>
          </w:tcPr>
          <w:p w14:paraId="0E730EE7" w14:textId="0BDEA093" w:rsidR="007D57C3" w:rsidRPr="00EB4A1A" w:rsidDel="003978B2" w:rsidRDefault="00302CDE" w:rsidP="001E277A">
            <w:pPr>
              <w:pStyle w:val="CVKInfoDescription"/>
              <w:rPr>
                <w:del w:id="64" w:author="Gregory Anne" w:date="2014-10-24T15:14:00Z"/>
              </w:rPr>
            </w:pPr>
            <w:del w:id="65" w:author="Gregory Anne" w:date="2014-10-24T15:14:00Z">
              <w:r w:rsidRPr="00EB4A1A" w:rsidDel="003978B2">
                <w:delText xml:space="preserve">Oracle, </w:delText>
              </w:r>
              <w:r w:rsidR="0035725A" w:rsidRPr="00EB4A1A" w:rsidDel="003978B2">
                <w:delText>PostgreSQL, MySQL, Ms SQL Server</w:delText>
              </w:r>
            </w:del>
            <w:del w:id="66" w:author="Gregory Anne" w:date="2014-10-24T11:30:00Z">
              <w:r w:rsidDel="00C71A0E">
                <w:delText>,</w:delText>
              </w:r>
              <w:r w:rsidRPr="00EB4A1A" w:rsidDel="00C71A0E">
                <w:delText xml:space="preserve"> SQL, PL/SQL</w:delText>
              </w:r>
              <w:r w:rsidR="000F197F" w:rsidDel="00C71A0E">
                <w:delText>, TALEND</w:delText>
              </w:r>
            </w:del>
          </w:p>
        </w:tc>
      </w:tr>
      <w:tr w:rsidR="0035725A" w:rsidRPr="00EB4A1A" w:rsidDel="003978B2" w14:paraId="03DE18E8" w14:textId="7D261884" w:rsidTr="007625EA">
        <w:trPr>
          <w:trHeight w:val="454"/>
          <w:del w:id="67" w:author="Gregory Anne" w:date="2014-10-24T15:14:00Z"/>
        </w:trPr>
        <w:tc>
          <w:tcPr>
            <w:tcW w:w="1913" w:type="dxa"/>
          </w:tcPr>
          <w:p w14:paraId="3C23E931" w14:textId="744DE2E6" w:rsidR="0035725A" w:rsidRPr="00EB4A1A" w:rsidDel="003978B2" w:rsidRDefault="0035725A" w:rsidP="007625EA">
            <w:pPr>
              <w:pStyle w:val="CVKInfoTitre"/>
              <w:rPr>
                <w:del w:id="68" w:author="Gregory Anne" w:date="2014-10-24T15:14:00Z"/>
              </w:rPr>
            </w:pPr>
            <w:del w:id="69" w:author="Gregory Anne" w:date="2014-10-24T15:14:00Z">
              <w:r w:rsidRPr="00EB4A1A" w:rsidDel="003978B2">
                <w:delText>Génie Logiciel</w:delText>
              </w:r>
            </w:del>
          </w:p>
        </w:tc>
        <w:tc>
          <w:tcPr>
            <w:tcW w:w="6876" w:type="dxa"/>
          </w:tcPr>
          <w:p w14:paraId="48B5DCA2" w14:textId="2E333286" w:rsidR="0035725A" w:rsidRPr="00EB4A1A" w:rsidDel="003978B2" w:rsidRDefault="0035725A" w:rsidP="007625EA">
            <w:pPr>
              <w:pStyle w:val="CVKInfoDescription"/>
              <w:rPr>
                <w:del w:id="70" w:author="Gregory Anne" w:date="2014-10-24T15:14:00Z"/>
              </w:rPr>
            </w:pPr>
            <w:del w:id="71" w:author="Gregory Anne" w:date="2014-10-24T15:14:00Z">
              <w:r w:rsidRPr="00EB4A1A" w:rsidDel="003978B2">
                <w:delText>Solutioning, Spécification SADT/SART, Conception UML, Architectures Logicielles, Systèmes temps-réél, Gestion de projet, Qualité, CASE, Interfaces Homme-Machine, Algorithmique et Complexité</w:delText>
              </w:r>
            </w:del>
          </w:p>
        </w:tc>
      </w:tr>
      <w:tr w:rsidR="007D57C3" w:rsidRPr="00EB4A1A" w14:paraId="3EE7D41C" w14:textId="77777777" w:rsidTr="0035725A">
        <w:trPr>
          <w:trHeight w:val="454"/>
        </w:trPr>
        <w:tc>
          <w:tcPr>
            <w:tcW w:w="1913" w:type="dxa"/>
          </w:tcPr>
          <w:p w14:paraId="7A6E3EE4" w14:textId="77777777" w:rsidR="007D57C3" w:rsidRPr="00EB4A1A" w:rsidRDefault="0035725A" w:rsidP="0035725A">
            <w:pPr>
              <w:pStyle w:val="CVKInfoTitre"/>
            </w:pPr>
            <w:r w:rsidRPr="00EB4A1A">
              <w:t>Systèmes d'Exploitation</w:t>
            </w:r>
          </w:p>
        </w:tc>
        <w:tc>
          <w:tcPr>
            <w:tcW w:w="6876" w:type="dxa"/>
          </w:tcPr>
          <w:p w14:paraId="726F9D06" w14:textId="54FAA72D" w:rsidR="007D57C3" w:rsidRPr="00EB4A1A" w:rsidRDefault="0035725A" w:rsidP="00F84FC3">
            <w:pPr>
              <w:pStyle w:val="CVKInfoDescription"/>
            </w:pPr>
            <w:r w:rsidRPr="00EB4A1A">
              <w:t>Linux, Windows</w:t>
            </w:r>
            <w:ins w:id="72" w:author="Gregory Anne" w:date="2014-10-24T15:13:00Z">
              <w:r w:rsidR="003978B2">
                <w:t xml:space="preserve"> (administration de serveurs d’application</w:t>
              </w:r>
            </w:ins>
            <w:ins w:id="73" w:author="Gregory Anne" w:date="2014-10-24T16:28:00Z">
              <w:r w:rsidR="00E71AF1">
                <w:t xml:space="preserve"> sur Linux</w:t>
              </w:r>
            </w:ins>
            <w:ins w:id="74" w:author="Gregory Anne" w:date="2014-10-24T15:13:00Z">
              <w:r w:rsidR="003978B2">
                <w:t>)</w:t>
              </w:r>
            </w:ins>
          </w:p>
        </w:tc>
      </w:tr>
    </w:tbl>
    <w:p w14:paraId="5EC1036C" w14:textId="77777777" w:rsidR="008F558D" w:rsidRPr="00EB4A1A" w:rsidRDefault="008404EA" w:rsidP="008404EA">
      <w:pPr>
        <w:pStyle w:val="CVTitreSection"/>
      </w:pPr>
      <w:r w:rsidRPr="00EB4A1A">
        <w:t>Parcours éducatif et Formation</w:t>
      </w:r>
    </w:p>
    <w:p w14:paraId="2DAD2A7D" w14:textId="77777777" w:rsidR="008F558D" w:rsidRPr="00EB4A1A" w:rsidRDefault="008F558D" w:rsidP="008404EA">
      <w:pPr>
        <w:pStyle w:val="CVNomPrnom"/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088"/>
      </w:tblGrid>
      <w:tr w:rsidR="0053527E" w:rsidRPr="00EB4A1A" w14:paraId="19B64029" w14:textId="77777777" w:rsidTr="00516B9F">
        <w:trPr>
          <w:trHeight w:val="680"/>
        </w:trPr>
        <w:tc>
          <w:tcPr>
            <w:tcW w:w="1701" w:type="dxa"/>
          </w:tcPr>
          <w:p w14:paraId="6743D899" w14:textId="77777777" w:rsidR="0053527E" w:rsidRPr="00EB4A1A" w:rsidRDefault="0053527E" w:rsidP="0053527E">
            <w:pPr>
              <w:pStyle w:val="CVFormationTitre"/>
            </w:pPr>
            <w:r w:rsidRPr="00EB4A1A">
              <w:t>20</w:t>
            </w:r>
            <w:r>
              <w:t>13</w:t>
            </w:r>
          </w:p>
        </w:tc>
        <w:tc>
          <w:tcPr>
            <w:tcW w:w="7088" w:type="dxa"/>
          </w:tcPr>
          <w:p w14:paraId="30D94198" w14:textId="77777777" w:rsidR="0053527E" w:rsidRPr="00EB4A1A" w:rsidRDefault="0053527E" w:rsidP="0053527E">
            <w:pPr>
              <w:pStyle w:val="CVFormationTitre"/>
            </w:pPr>
            <w:r>
              <w:t>Formation Méthode agile SCRUM - ORSYS</w:t>
            </w:r>
          </w:p>
        </w:tc>
      </w:tr>
      <w:tr w:rsidR="008F558D" w:rsidRPr="00EB4A1A" w14:paraId="6DEDEFA5" w14:textId="77777777" w:rsidTr="00D15ECA">
        <w:trPr>
          <w:trHeight w:val="680"/>
        </w:trPr>
        <w:tc>
          <w:tcPr>
            <w:tcW w:w="1701" w:type="dxa"/>
          </w:tcPr>
          <w:p w14:paraId="7FC8137F" w14:textId="77777777" w:rsidR="008F558D" w:rsidRPr="00EB4A1A" w:rsidRDefault="007D57C3" w:rsidP="002701B3">
            <w:pPr>
              <w:pStyle w:val="CVFormationTitre"/>
            </w:pPr>
            <w:r w:rsidRPr="00EB4A1A">
              <w:t>2009</w:t>
            </w:r>
          </w:p>
        </w:tc>
        <w:tc>
          <w:tcPr>
            <w:tcW w:w="7088" w:type="dxa"/>
          </w:tcPr>
          <w:p w14:paraId="39A0EE97" w14:textId="77777777" w:rsidR="008F558D" w:rsidRPr="00EB4A1A" w:rsidRDefault="00954882" w:rsidP="007D57C3">
            <w:pPr>
              <w:pStyle w:val="CVFormationTitre"/>
            </w:pPr>
            <w:r>
              <w:t>Master 2 Sci</w:t>
            </w:r>
            <w:r w:rsidR="007D57C3" w:rsidRPr="00EB4A1A">
              <w:t>ences de l’Information et des Systèmes</w:t>
            </w:r>
            <w:r w:rsidR="007D57C3" w:rsidRPr="00EB4A1A">
              <w:br/>
              <w:t>Spécialité Génie Logiciel, Université Aix-Marseille III</w:t>
            </w:r>
          </w:p>
        </w:tc>
      </w:tr>
      <w:tr w:rsidR="008F558D" w:rsidRPr="00EB4A1A" w14:paraId="6C679C3C" w14:textId="77777777" w:rsidTr="00D15ECA">
        <w:trPr>
          <w:trHeight w:val="435"/>
        </w:trPr>
        <w:tc>
          <w:tcPr>
            <w:tcW w:w="1701" w:type="dxa"/>
          </w:tcPr>
          <w:p w14:paraId="5C0F7025" w14:textId="77777777" w:rsidR="008F558D" w:rsidRPr="00EB4A1A" w:rsidRDefault="007D57C3" w:rsidP="008404EA">
            <w:pPr>
              <w:pStyle w:val="CVFormationTitre"/>
            </w:pPr>
            <w:r w:rsidRPr="00EB4A1A">
              <w:t>2007</w:t>
            </w:r>
          </w:p>
        </w:tc>
        <w:tc>
          <w:tcPr>
            <w:tcW w:w="7088" w:type="dxa"/>
          </w:tcPr>
          <w:p w14:paraId="574E2829" w14:textId="77777777" w:rsidR="008F558D" w:rsidRPr="00EB4A1A" w:rsidRDefault="007D57C3" w:rsidP="007D57C3">
            <w:pPr>
              <w:pStyle w:val="CVFormationTitre"/>
            </w:pPr>
            <w:r w:rsidRPr="00EB4A1A">
              <w:t>Licence 3 Sciences et Technologies</w:t>
            </w:r>
            <w:r w:rsidRPr="00EB4A1A">
              <w:br/>
              <w:t>Université de Toulon et du Var</w:t>
            </w:r>
          </w:p>
        </w:tc>
      </w:tr>
    </w:tbl>
    <w:p w14:paraId="5DE1A6DA" w14:textId="77777777" w:rsidR="008F558D" w:rsidRPr="00EB4A1A" w:rsidRDefault="008F558D" w:rsidP="008404EA">
      <w:pPr>
        <w:pStyle w:val="CVTitreSection"/>
      </w:pPr>
      <w:r w:rsidRPr="00EB4A1A">
        <w:t>L</w:t>
      </w:r>
      <w:r w:rsidR="008404EA" w:rsidRPr="00EB4A1A">
        <w:t>angues</w:t>
      </w:r>
    </w:p>
    <w:p w14:paraId="34CAD92E" w14:textId="77777777" w:rsidR="008F558D" w:rsidRPr="00EB4A1A" w:rsidRDefault="008F558D" w:rsidP="008404EA">
      <w:pPr>
        <w:pStyle w:val="CVNomPrnom"/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088"/>
      </w:tblGrid>
      <w:tr w:rsidR="008F558D" w:rsidRPr="00EB4A1A" w14:paraId="3DDF1367" w14:textId="77777777" w:rsidTr="00D15ECA">
        <w:trPr>
          <w:trHeight w:val="345"/>
        </w:trPr>
        <w:tc>
          <w:tcPr>
            <w:tcW w:w="1701" w:type="dxa"/>
          </w:tcPr>
          <w:p w14:paraId="64FA8756" w14:textId="77777777" w:rsidR="008F558D" w:rsidRPr="00EB4A1A" w:rsidRDefault="008F558D" w:rsidP="008404EA">
            <w:pPr>
              <w:pStyle w:val="CVLangue"/>
            </w:pPr>
            <w:r w:rsidRPr="00EB4A1A">
              <w:t>Anglais</w:t>
            </w:r>
          </w:p>
        </w:tc>
        <w:tc>
          <w:tcPr>
            <w:tcW w:w="7088" w:type="dxa"/>
          </w:tcPr>
          <w:p w14:paraId="7A26CEF9" w14:textId="77777777" w:rsidR="008F558D" w:rsidRPr="00EB4A1A" w:rsidRDefault="007D57C3" w:rsidP="007D57C3">
            <w:pPr>
              <w:pStyle w:val="CVLangue"/>
            </w:pPr>
            <w:r w:rsidRPr="00EB4A1A">
              <w:t>Lu, écrit, parlé. Pratique journalière</w:t>
            </w:r>
          </w:p>
        </w:tc>
      </w:tr>
      <w:tr w:rsidR="007D57C3" w:rsidRPr="00EB4A1A" w14:paraId="37F85492" w14:textId="77777777" w:rsidTr="00BE69B3">
        <w:tc>
          <w:tcPr>
            <w:tcW w:w="1701" w:type="dxa"/>
          </w:tcPr>
          <w:p w14:paraId="31F83474" w14:textId="77777777" w:rsidR="007D57C3" w:rsidRPr="00EB4A1A" w:rsidRDefault="007D57C3" w:rsidP="00BE69B3">
            <w:pPr>
              <w:pStyle w:val="CVLangue"/>
            </w:pPr>
            <w:r w:rsidRPr="00EB4A1A">
              <w:t>Espagnol</w:t>
            </w:r>
          </w:p>
        </w:tc>
        <w:tc>
          <w:tcPr>
            <w:tcW w:w="7088" w:type="dxa"/>
          </w:tcPr>
          <w:p w14:paraId="1A011E69" w14:textId="77777777" w:rsidR="007D57C3" w:rsidRPr="00EB4A1A" w:rsidRDefault="007D57C3" w:rsidP="00BE69B3">
            <w:pPr>
              <w:pStyle w:val="CVLangue"/>
            </w:pPr>
            <w:r w:rsidRPr="00EB4A1A">
              <w:t>Notions</w:t>
            </w:r>
          </w:p>
        </w:tc>
      </w:tr>
      <w:tr w:rsidR="008F558D" w:rsidRPr="00EB4A1A" w14:paraId="289E5484" w14:textId="77777777" w:rsidTr="00D15ECA">
        <w:tc>
          <w:tcPr>
            <w:tcW w:w="1701" w:type="dxa"/>
          </w:tcPr>
          <w:p w14:paraId="13CD5F3F" w14:textId="3089E24A" w:rsidR="001E277A" w:rsidRPr="00EB4A1A" w:rsidRDefault="007D57C3" w:rsidP="008404EA">
            <w:pPr>
              <w:pStyle w:val="CVLangue"/>
            </w:pPr>
            <w:r w:rsidRPr="00EB4A1A">
              <w:t>Vietnamien</w:t>
            </w:r>
          </w:p>
        </w:tc>
        <w:tc>
          <w:tcPr>
            <w:tcW w:w="7088" w:type="dxa"/>
          </w:tcPr>
          <w:p w14:paraId="4B196757" w14:textId="6F412088" w:rsidR="001E277A" w:rsidRPr="00EB4A1A" w:rsidRDefault="007D57C3" w:rsidP="002701B3">
            <w:pPr>
              <w:pStyle w:val="CVLangue"/>
            </w:pPr>
            <w:r w:rsidRPr="00EB4A1A">
              <w:t>Notions</w:t>
            </w:r>
          </w:p>
        </w:tc>
      </w:tr>
    </w:tbl>
    <w:p w14:paraId="5D1D129C" w14:textId="77777777" w:rsidR="008F558D" w:rsidRPr="00EB4A1A" w:rsidRDefault="00A15AB8" w:rsidP="008404EA">
      <w:pPr>
        <w:pStyle w:val="CVTitreSectionExpriencePro"/>
      </w:pPr>
      <w:r w:rsidRPr="00EB4A1A">
        <w:lastRenderedPageBreak/>
        <w:t>Parcours professionnel</w:t>
      </w:r>
    </w:p>
    <w:p w14:paraId="3F5FCF87" w14:textId="77777777" w:rsidR="008F558D" w:rsidRPr="00EB4A1A" w:rsidRDefault="008404EA" w:rsidP="00C364D2">
      <w:pPr>
        <w:pStyle w:val="CVSocit"/>
        <w:rPr>
          <w:smallCaps/>
        </w:rPr>
      </w:pPr>
      <w:r w:rsidRPr="00EB4A1A">
        <w:t>De</w:t>
      </w:r>
      <w:r w:rsidR="008F558D" w:rsidRPr="00EB4A1A">
        <w:t xml:space="preserve"> </w:t>
      </w:r>
      <w:r w:rsidR="00B24859" w:rsidRPr="00EB4A1A">
        <w:t>01/2012</w:t>
      </w:r>
      <w:r w:rsidR="008F558D" w:rsidRPr="00EB4A1A">
        <w:t xml:space="preserve"> à ce jour</w:t>
      </w:r>
      <w:r w:rsidR="008F558D" w:rsidRPr="00EB4A1A">
        <w:tab/>
      </w:r>
      <w:r w:rsidR="00B24859" w:rsidRPr="00EB4A1A">
        <w:t>APTEA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0"/>
      </w:tblGrid>
      <w:tr w:rsidR="000179A3" w:rsidRPr="00B20D78" w14:paraId="655D77F7" w14:textId="77777777" w:rsidTr="007A0EEF">
        <w:trPr>
          <w:trHeight w:val="567"/>
        </w:trPr>
        <w:tc>
          <w:tcPr>
            <w:tcW w:w="3402" w:type="dxa"/>
            <w:vAlign w:val="center"/>
          </w:tcPr>
          <w:p w14:paraId="59A93440" w14:textId="77777777" w:rsidR="000179A3" w:rsidRPr="00B20D78" w:rsidRDefault="000179A3" w:rsidP="007A0EEF">
            <w:pPr>
              <w:pStyle w:val="CVDate"/>
              <w:rPr>
                <w:rFonts w:cs="Segoe UI"/>
              </w:rPr>
            </w:pPr>
            <w:r w:rsidRPr="00B20D78">
              <w:rPr>
                <w:rFonts w:cs="Segoe UI"/>
              </w:rPr>
              <w:t>Depuis 0</w:t>
            </w:r>
            <w:r>
              <w:rPr>
                <w:rFonts w:cs="Segoe UI"/>
              </w:rPr>
              <w:t>3</w:t>
            </w:r>
            <w:r w:rsidRPr="00B20D78">
              <w:rPr>
                <w:rFonts w:cs="Segoe UI"/>
              </w:rPr>
              <w:t>/201</w:t>
            </w:r>
            <w:r>
              <w:rPr>
                <w:rFonts w:cs="Segoe UI"/>
              </w:rPr>
              <w:t>4</w:t>
            </w:r>
            <w:r w:rsidRPr="00B20D78">
              <w:rPr>
                <w:rFonts w:cs="Segoe UI"/>
              </w:rPr>
              <w:br/>
            </w:r>
            <w:r>
              <w:rPr>
                <w:rFonts w:cs="Segoe UI"/>
              </w:rPr>
              <w:t>STIF</w:t>
            </w:r>
          </w:p>
        </w:tc>
        <w:tc>
          <w:tcPr>
            <w:tcW w:w="5670" w:type="dxa"/>
            <w:vAlign w:val="center"/>
          </w:tcPr>
          <w:p w14:paraId="4B465CA8" w14:textId="77777777" w:rsidR="000179A3" w:rsidRPr="00B20D78" w:rsidRDefault="000179A3" w:rsidP="007A0EEF">
            <w:pPr>
              <w:pStyle w:val="CVRle"/>
              <w:rPr>
                <w:rFonts w:cs="Segoe UI"/>
              </w:rPr>
            </w:pPr>
            <w:r w:rsidRPr="00B20D78">
              <w:rPr>
                <w:rFonts w:cs="Segoe UI"/>
              </w:rPr>
              <w:t xml:space="preserve">Chef de projet </w:t>
            </w:r>
            <w:r>
              <w:rPr>
                <w:rFonts w:cs="Segoe UI"/>
              </w:rPr>
              <w:br/>
            </w:r>
            <w:r w:rsidRPr="00B20D78">
              <w:rPr>
                <w:rFonts w:cs="Segoe UI"/>
              </w:rPr>
              <w:t xml:space="preserve">Projet </w:t>
            </w:r>
            <w:r>
              <w:rPr>
                <w:rFonts w:cs="Segoe UI"/>
              </w:rPr>
              <w:t>Gestion de patrimoine</w:t>
            </w:r>
          </w:p>
        </w:tc>
      </w:tr>
    </w:tbl>
    <w:p w14:paraId="4DD01DE4" w14:textId="77777777" w:rsidR="000179A3" w:rsidRDefault="000179A3" w:rsidP="000179A3">
      <w:pPr>
        <w:pStyle w:val="CVMissionTche"/>
        <w:numPr>
          <w:ilvl w:val="0"/>
          <w:numId w:val="0"/>
        </w:numPr>
        <w:ind w:left="284"/>
        <w:jc w:val="both"/>
      </w:pPr>
      <w:r>
        <w:t xml:space="preserve">Réalisation pour le </w:t>
      </w:r>
      <w:r w:rsidRPr="00EC0532">
        <w:rPr>
          <w:b/>
        </w:rPr>
        <w:t>STIF</w:t>
      </w:r>
      <w:r>
        <w:t xml:space="preserve"> d’une application web de gestion de patrimoine foncier.</w:t>
      </w:r>
    </w:p>
    <w:p w14:paraId="44178187" w14:textId="77777777" w:rsidR="000179A3" w:rsidRDefault="000179A3" w:rsidP="000179A3">
      <w:pPr>
        <w:pStyle w:val="CVMissionTche"/>
        <w:numPr>
          <w:ilvl w:val="0"/>
          <w:numId w:val="0"/>
        </w:numPr>
        <w:ind w:left="284"/>
        <w:jc w:val="both"/>
      </w:pPr>
      <w:r>
        <w:t>Dans une équipe de deux personnes, j’ai participé à :</w:t>
      </w:r>
    </w:p>
    <w:p w14:paraId="7D397DCB" w14:textId="7EF42885" w:rsidR="002A19C3" w:rsidRDefault="002A19C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75" w:author="Gregory Anne" w:date="2014-10-24T15:28:00Z"/>
        </w:rPr>
      </w:pPr>
      <w:ins w:id="76" w:author="Gregory Anne" w:date="2014-10-24T15:19:00Z">
        <w:r>
          <w:t>Tenue des réunions de lancement, de pilotage, d’analyse d’affaires</w:t>
        </w:r>
      </w:ins>
    </w:p>
    <w:p w14:paraId="2D3D2941" w14:textId="5F2132DC" w:rsidR="00C81423" w:rsidRDefault="00C8142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77" w:author="Gregory Anne" w:date="2014-10-24T15:19:00Z"/>
        </w:rPr>
      </w:pPr>
      <w:ins w:id="78" w:author="Gregory Anne" w:date="2014-10-24T15:28:00Z">
        <w:r>
          <w:t>Réunions de solutioning avec les intervenants externes pour intégration de systèmes (LDAP, cartographie du STIF)</w:t>
        </w:r>
      </w:ins>
      <w:ins w:id="79" w:author="Gregory Anne" w:date="2014-10-24T15:29:00Z">
        <w:r>
          <w:t>.</w:t>
        </w:r>
      </w:ins>
    </w:p>
    <w:p w14:paraId="54D0FFBE" w14:textId="77777777" w:rsidR="000179A3" w:rsidRDefault="000179A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</w:pPr>
      <w:r>
        <w:t>Élaboration des documents de spécifications technique et fonctionnelle.</w:t>
      </w:r>
    </w:p>
    <w:p w14:paraId="70F004D8" w14:textId="77777777" w:rsidR="000179A3" w:rsidRDefault="000179A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 w:rsidRPr="001C4AF2">
        <w:rPr>
          <w:lang w:val="en-US"/>
        </w:rPr>
        <w:t>M</w:t>
      </w:r>
      <w:r>
        <w:rPr>
          <w:lang w:val="en-US"/>
        </w:rPr>
        <w:t>odélisation UML.</w:t>
      </w:r>
    </w:p>
    <w:p w14:paraId="42F6D718" w14:textId="48EED817" w:rsidR="002012B6" w:rsidRDefault="002012B6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80" w:author="Gregory Anne" w:date="2014-10-24T15:22:00Z"/>
        </w:rPr>
      </w:pPr>
      <w:ins w:id="81" w:author="Gregory Anne" w:date="2014-10-24T11:51:00Z">
        <w:r w:rsidRPr="00016852">
          <w:rPr>
            <w:rPrChange w:id="82" w:author="Gregory Anne" w:date="2014-10-24T11:51:00Z">
              <w:rPr>
                <w:lang w:val="en-US"/>
              </w:rPr>
            </w:rPrChange>
          </w:rPr>
          <w:t>Conception de l’architecture</w:t>
        </w:r>
      </w:ins>
    </w:p>
    <w:p w14:paraId="4478ED45" w14:textId="6E3336CC" w:rsidR="002A19C3" w:rsidRPr="00016852" w:rsidRDefault="002A19C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83" w:author="Gregory Anne" w:date="2014-10-24T11:51:00Z"/>
          <w:rPrChange w:id="84" w:author="Gregory Anne" w:date="2014-10-24T11:51:00Z">
            <w:rPr>
              <w:ins w:id="85" w:author="Gregory Anne" w:date="2014-10-24T11:51:00Z"/>
              <w:lang w:val="en-US"/>
            </w:rPr>
          </w:rPrChange>
        </w:rPr>
      </w:pPr>
      <w:ins w:id="86" w:author="Gregory Anne" w:date="2014-10-24T15:22:00Z">
        <w:r>
          <w:t>Conception graphique</w:t>
        </w:r>
      </w:ins>
    </w:p>
    <w:p w14:paraId="12A67AAE" w14:textId="77777777" w:rsidR="000179A3" w:rsidRDefault="000179A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87" w:author="Gregory Anne" w:date="2014-10-24T15:23:00Z"/>
          <w:lang w:val="en-US"/>
        </w:rPr>
      </w:pPr>
      <w:r>
        <w:rPr>
          <w:lang w:val="en-US"/>
        </w:rPr>
        <w:t>Implémentation.</w:t>
      </w:r>
    </w:p>
    <w:p w14:paraId="1021E94D" w14:textId="04CB103B" w:rsidR="002A19C3" w:rsidRPr="002A19C3" w:rsidRDefault="002A19C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rPrChange w:id="88" w:author="Gregory Anne" w:date="2014-10-24T15:23:00Z">
            <w:rPr>
              <w:lang w:val="en-US"/>
            </w:rPr>
          </w:rPrChange>
        </w:rPr>
      </w:pPr>
      <w:ins w:id="89" w:author="Gregory Anne" w:date="2014-10-24T15:23:00Z">
        <w:r w:rsidRPr="002A19C3">
          <w:rPr>
            <w:rPrChange w:id="90" w:author="Gregory Anne" w:date="2014-10-24T15:23:00Z">
              <w:rPr>
                <w:lang w:val="en-US"/>
              </w:rPr>
            </w:rPrChange>
          </w:rPr>
          <w:t>Rédaction d’un plan de test (Testlink)</w:t>
        </w:r>
      </w:ins>
    </w:p>
    <w:p w14:paraId="17BD1937" w14:textId="18FFCE28" w:rsidR="000179A3" w:rsidDel="00282462" w:rsidRDefault="000179A3" w:rsidP="005C618B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del w:id="91" w:author="Gregory Anne" w:date="2014-10-24T15:20:00Z"/>
        </w:rPr>
      </w:pPr>
      <w:del w:id="92" w:author="Gregory Anne" w:date="2014-10-24T15:23:00Z">
        <w:r w:rsidRPr="002A19C3" w:rsidDel="002A19C3">
          <w:rPr>
            <w:rPrChange w:id="93" w:author="Gregory Anne" w:date="2014-10-24T15:23:00Z">
              <w:rPr>
                <w:lang w:val="en-US"/>
              </w:rPr>
            </w:rPrChange>
          </w:rPr>
          <w:delText>Test et validation</w:delText>
        </w:r>
      </w:del>
      <w:ins w:id="94" w:author="Gregory Anne" w:date="2014-10-24T15:23:00Z">
        <w:r w:rsidR="002A19C3" w:rsidRPr="002A19C3">
          <w:rPr>
            <w:rPrChange w:id="95" w:author="Gregory Anne" w:date="2014-10-24T15:23:00Z">
              <w:rPr>
                <w:lang w:val="en-US"/>
              </w:rPr>
            </w:rPrChange>
          </w:rPr>
          <w:t xml:space="preserve">Aide à la recette </w:t>
        </w:r>
      </w:ins>
      <w:ins w:id="96" w:author="Gregory Anne" w:date="2014-10-24T17:12:00Z">
        <w:r w:rsidR="00282462">
          <w:t>pour le</w:t>
        </w:r>
      </w:ins>
      <w:ins w:id="97" w:author="Gregory Anne" w:date="2014-10-24T15:23:00Z">
        <w:r w:rsidR="002A19C3" w:rsidRPr="002A19C3">
          <w:rPr>
            <w:rPrChange w:id="98" w:author="Gregory Anne" w:date="2014-10-24T15:23:00Z">
              <w:rPr>
                <w:lang w:val="en-US"/>
              </w:rPr>
            </w:rPrChange>
          </w:rPr>
          <w:t xml:space="preserve"> client</w:t>
        </w:r>
      </w:ins>
    </w:p>
    <w:p w14:paraId="0865543D" w14:textId="77777777" w:rsidR="00282462" w:rsidRDefault="00282462" w:rsidP="005C618B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99" w:author="Gregory Anne" w:date="2014-10-24T17:12:00Z"/>
        </w:rPr>
      </w:pPr>
    </w:p>
    <w:p w14:paraId="762A41B7" w14:textId="6F9759C8" w:rsidR="00CA1335" w:rsidRPr="002A19C3" w:rsidRDefault="00282462" w:rsidP="005C618B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ins w:id="100" w:author="Gregory Anne" w:date="2014-10-24T15:24:00Z"/>
          <w:rPrChange w:id="101" w:author="Gregory Anne" w:date="2014-10-24T15:23:00Z">
            <w:rPr>
              <w:ins w:id="102" w:author="Gregory Anne" w:date="2014-10-24T15:24:00Z"/>
              <w:lang w:val="en-US"/>
            </w:rPr>
          </w:rPrChange>
        </w:rPr>
      </w:pPr>
      <w:ins w:id="103" w:author="Gregory Anne" w:date="2014-10-24T17:13:00Z">
        <w:r>
          <w:t>Dispense d’une f</w:t>
        </w:r>
      </w:ins>
      <w:bookmarkStart w:id="104" w:name="_GoBack"/>
      <w:bookmarkEnd w:id="104"/>
      <w:ins w:id="105" w:author="Gregory Anne" w:date="2014-10-24T17:12:00Z">
        <w:r>
          <w:t>ormation de prise en main de l’outil</w:t>
        </w:r>
      </w:ins>
    </w:p>
    <w:p w14:paraId="4C7D08B4" w14:textId="196D49C7" w:rsidR="000179A3" w:rsidRPr="002A19C3" w:rsidRDefault="00CA1335" w:rsidP="005C618B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rPrChange w:id="106" w:author="Gregory Anne" w:date="2014-10-24T15:23:00Z">
            <w:rPr>
              <w:lang w:val="en-US"/>
            </w:rPr>
          </w:rPrChange>
        </w:rPr>
      </w:pPr>
      <w:ins w:id="107" w:author="Gregory Anne" w:date="2014-10-24T15:24:00Z">
        <w:r>
          <w:t>Rédaction du manuel utilisateur</w:t>
        </w:r>
      </w:ins>
      <w:del w:id="108" w:author="Gregory Anne" w:date="2014-10-24T15:20:00Z">
        <w:r w:rsidR="000179A3" w:rsidRPr="002A19C3" w:rsidDel="002A19C3">
          <w:rPr>
            <w:rPrChange w:id="109" w:author="Gregory Anne" w:date="2014-10-24T15:23:00Z">
              <w:rPr>
                <w:lang w:val="en-US"/>
              </w:rPr>
            </w:rPrChange>
          </w:rPr>
          <w:delText>Suivi du projet</w:delText>
        </w:r>
      </w:del>
      <w:ins w:id="110" w:author="Gregory Anne" w:date="2014-10-24T15:25:00Z">
        <w:r>
          <w:t xml:space="preserve"> (xWiki)</w:t>
        </w:r>
      </w:ins>
    </w:p>
    <w:p w14:paraId="73C3C44B" w14:textId="77777777" w:rsidR="000179A3" w:rsidRDefault="000179A3" w:rsidP="000179A3">
      <w:pPr>
        <w:pStyle w:val="ListParagraph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>
        <w:rPr>
          <w:lang w:val="en-US"/>
        </w:rPr>
        <w:t>Interface avec l’hébergeur</w:t>
      </w:r>
    </w:p>
    <w:p w14:paraId="384E6875" w14:textId="01E44524" w:rsidR="000179A3" w:rsidRPr="0082132C" w:rsidRDefault="000179A3" w:rsidP="000179A3">
      <w:pPr>
        <w:pStyle w:val="CVEnvironnementTechnique"/>
        <w:jc w:val="left"/>
        <w:rPr>
          <w:rFonts w:cs="Segoe UI"/>
          <w:lang w:val="en-US"/>
        </w:rPr>
      </w:pPr>
      <w:del w:id="111" w:author="Gregory Anne" w:date="2014-10-24T15:25:00Z">
        <w:r w:rsidRPr="0082132C" w:rsidDel="00CA1335">
          <w:rPr>
            <w:rFonts w:cs="Segoe UI"/>
            <w:lang w:val="en-US"/>
          </w:rPr>
          <w:delText xml:space="preserve">Technologies </w:delText>
        </w:r>
      </w:del>
      <w:ins w:id="112" w:author="Gregory Anne" w:date="2014-10-24T15:25:00Z">
        <w:r w:rsidR="00CA1335">
          <w:rPr>
            <w:rFonts w:cs="Segoe UI"/>
            <w:lang w:val="en-US"/>
          </w:rPr>
          <w:t>Environnement</w:t>
        </w:r>
        <w:r w:rsidR="00CA1335" w:rsidRPr="0082132C">
          <w:rPr>
            <w:rFonts w:cs="Segoe UI"/>
            <w:lang w:val="en-US"/>
          </w:rPr>
          <w:t xml:space="preserve"> </w:t>
        </w:r>
      </w:ins>
      <w:r w:rsidRPr="0082132C">
        <w:rPr>
          <w:rFonts w:cs="Segoe UI"/>
          <w:lang w:val="en-US"/>
        </w:rPr>
        <w:t xml:space="preserve">projet : </w:t>
      </w:r>
      <w:del w:id="113" w:author="Gregory Anne" w:date="2014-10-24T15:26:00Z">
        <w:r w:rsidRPr="0082132C" w:rsidDel="00CA1335">
          <w:rPr>
            <w:rFonts w:cs="Segoe UI"/>
            <w:lang w:val="en-US"/>
          </w:rPr>
          <w:delText>Technologies projet :</w:delText>
        </w:r>
      </w:del>
      <w:r w:rsidRPr="0082132C">
        <w:rPr>
          <w:rFonts w:cs="Segoe UI"/>
          <w:lang w:val="en-US"/>
        </w:rPr>
        <w:t xml:space="preserve">Java 8, Hibernate/JPA, Hibernate search, Spring (Spring MVC, Spring Security, Spring LDAP), </w:t>
      </w:r>
      <w:del w:id="114" w:author="Gregory Anne" w:date="2014-10-24T15:27:00Z">
        <w:r w:rsidRPr="0082132C" w:rsidDel="00C81423">
          <w:rPr>
            <w:rFonts w:cs="Segoe UI"/>
            <w:lang w:val="en-US"/>
          </w:rPr>
          <w:delText xml:space="preserve">iText, </w:delText>
        </w:r>
      </w:del>
      <w:r w:rsidRPr="0082132C">
        <w:rPr>
          <w:rFonts w:cs="Segoe UI"/>
          <w:lang w:val="en-US"/>
        </w:rPr>
        <w:t xml:space="preserve">AngularJS, </w:t>
      </w:r>
      <w:del w:id="115" w:author="Gregory Anne" w:date="2014-10-24T15:27:00Z">
        <w:r w:rsidRPr="0082132C" w:rsidDel="00C81423">
          <w:rPr>
            <w:rFonts w:cs="Segoe UI"/>
            <w:lang w:val="en-US"/>
          </w:rPr>
          <w:delText xml:space="preserve">Arcgis API for Javascript, </w:delText>
        </w:r>
      </w:del>
      <w:r w:rsidRPr="0082132C">
        <w:rPr>
          <w:rFonts w:cs="Segoe UI"/>
          <w:lang w:val="en-US"/>
        </w:rPr>
        <w:t xml:space="preserve">JUnit, </w:t>
      </w:r>
      <w:del w:id="116" w:author="Gregory Anne" w:date="2014-10-24T11:52:00Z">
        <w:r w:rsidRPr="0082132C" w:rsidDel="00016852">
          <w:rPr>
            <w:rFonts w:cs="Segoe UI"/>
            <w:lang w:val="en-US"/>
          </w:rPr>
          <w:delText>serveur d’application tomcat8</w:delText>
        </w:r>
      </w:del>
      <w:ins w:id="117" w:author="Gregory Anne" w:date="2014-10-24T11:52:00Z">
        <w:r w:rsidR="00016852">
          <w:rPr>
            <w:rFonts w:cs="Segoe UI"/>
            <w:lang w:val="en-US"/>
          </w:rPr>
          <w:t>Tomcat</w:t>
        </w:r>
      </w:ins>
      <w:del w:id="118" w:author="Gregory Anne" w:date="2014-10-24T11:52:00Z">
        <w:r w:rsidRPr="0082132C" w:rsidDel="00016852">
          <w:rPr>
            <w:rFonts w:cs="Segoe UI"/>
            <w:lang w:val="en-US"/>
          </w:rPr>
          <w:delText>, outils IntelliJ</w:delText>
        </w:r>
      </w:del>
      <w:r w:rsidRPr="0082132C">
        <w:rPr>
          <w:rFonts w:cs="Segoe UI"/>
          <w:lang w:val="en-US"/>
        </w:rPr>
        <w:t xml:space="preserve">, SVN, Maven, Jenkins, Mantis, PostreSQL, </w:t>
      </w:r>
      <w:ins w:id="119" w:author="Gregory Anne" w:date="2014-10-24T11:54:00Z">
        <w:r w:rsidR="00016852">
          <w:rPr>
            <w:rFonts w:cs="Segoe UI"/>
            <w:lang w:val="en-US"/>
          </w:rPr>
          <w:t xml:space="preserve">xWiki, </w:t>
        </w:r>
      </w:ins>
      <w:r w:rsidRPr="0082132C">
        <w:rPr>
          <w:rFonts w:cs="Segoe UI"/>
          <w:lang w:val="en-US"/>
        </w:rPr>
        <w:t>UML</w:t>
      </w:r>
      <w:ins w:id="120" w:author="Gregory Anne" w:date="2014-10-24T11:54:00Z">
        <w:r w:rsidR="00016852">
          <w:rPr>
            <w:rFonts w:cs="Segoe UI"/>
            <w:lang w:val="en-US"/>
          </w:rPr>
          <w:t>, MsProject, Testlink</w:t>
        </w:r>
      </w:ins>
    </w:p>
    <w:p w14:paraId="330A2A0B" w14:textId="77777777" w:rsidR="000179A3" w:rsidRPr="00B95BC4" w:rsidRDefault="000179A3" w:rsidP="000179A3">
      <w:pPr>
        <w:pStyle w:val="CVSparateur"/>
        <w:rPr>
          <w:rFonts w:cs="Segoe UI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0"/>
      </w:tblGrid>
      <w:tr w:rsidR="000179A3" w:rsidRPr="00EB4A1A" w14:paraId="3FCB8E82" w14:textId="77777777" w:rsidTr="007A0EEF">
        <w:trPr>
          <w:trHeight w:val="567"/>
        </w:trPr>
        <w:tc>
          <w:tcPr>
            <w:tcW w:w="3402" w:type="dxa"/>
            <w:vAlign w:val="center"/>
          </w:tcPr>
          <w:p w14:paraId="27FBC429" w14:textId="77777777" w:rsidR="000179A3" w:rsidRPr="00EB4A1A" w:rsidRDefault="000179A3" w:rsidP="000179A3">
            <w:pPr>
              <w:pStyle w:val="CVDate"/>
            </w:pPr>
            <w:r w:rsidRPr="00EB4A1A">
              <w:t>De 01/2012</w:t>
            </w:r>
            <w:r>
              <w:t xml:space="preserve"> à 03/2014</w:t>
            </w:r>
            <w:r w:rsidRPr="00EB4A1A">
              <w:br/>
              <w:t>IRSN</w:t>
            </w:r>
          </w:p>
        </w:tc>
        <w:tc>
          <w:tcPr>
            <w:tcW w:w="5670" w:type="dxa"/>
            <w:vAlign w:val="center"/>
          </w:tcPr>
          <w:p w14:paraId="00A11C69" w14:textId="77777777" w:rsidR="000179A3" w:rsidRPr="00EB4A1A" w:rsidRDefault="000179A3" w:rsidP="007A0EEF">
            <w:pPr>
              <w:pStyle w:val="CVRle"/>
            </w:pPr>
            <w:r w:rsidRPr="00EB4A1A">
              <w:t>Chef de projet fonctionnel &amp; Ingénieur d’études et développement Projet SIGIS</w:t>
            </w:r>
          </w:p>
        </w:tc>
      </w:tr>
    </w:tbl>
    <w:p w14:paraId="7F26EB10" w14:textId="77777777" w:rsidR="000179A3" w:rsidRDefault="000179A3" w:rsidP="000179A3">
      <w:pPr>
        <w:pStyle w:val="CVMissionDescription"/>
      </w:pPr>
      <w:r>
        <w:t>Refonte d’un</w:t>
      </w:r>
      <w:r w:rsidRPr="00F904EE">
        <w:t xml:space="preserve"> système informatique de gestion des demandes de détention et de distribution de sources de rayonnement, application réalisée il y a plus de 10 ans encore opérationnelle mais basée sur des technologies vieillissantes et non suffisamment ouvertes aux nouveaux acteurs du domaine</w:t>
      </w:r>
      <w:r w:rsidRPr="00EB4A1A">
        <w:t>.</w:t>
      </w:r>
    </w:p>
    <w:p w14:paraId="1314C851" w14:textId="77777777" w:rsidR="000179A3" w:rsidRPr="00EB4A1A" w:rsidRDefault="000179A3" w:rsidP="000179A3">
      <w:pPr>
        <w:pStyle w:val="CVMissionDescription"/>
      </w:pPr>
      <w:r>
        <w:t>Projet de 1800j/h au forfait</w:t>
      </w:r>
    </w:p>
    <w:p w14:paraId="73EBBEA4" w14:textId="0A360BC7" w:rsidR="00AE3604" w:rsidRDefault="00AE3604" w:rsidP="000179A3">
      <w:pPr>
        <w:pStyle w:val="CVMissionTche"/>
        <w:rPr>
          <w:ins w:id="121" w:author="Gregory Anne" w:date="2014-10-24T15:35:00Z"/>
        </w:rPr>
      </w:pPr>
      <w:ins w:id="122" w:author="Gregory Anne" w:date="2014-10-24T15:33:00Z">
        <w:r>
          <w:t>Analyse d’affaires et rédaction de documents de spécifications fonctionnelles détaillées</w:t>
        </w:r>
      </w:ins>
      <w:ins w:id="123" w:author="Gregory Anne" w:date="2014-10-24T15:34:00Z">
        <w:r w:rsidR="00E61B47">
          <w:t>, intégration</w:t>
        </w:r>
      </w:ins>
      <w:ins w:id="124" w:author="Gregory Anne" w:date="2014-10-24T15:36:00Z">
        <w:r w:rsidR="00E61B47">
          <w:t xml:space="preserve"> BPM</w:t>
        </w:r>
      </w:ins>
      <w:ins w:id="125" w:author="Gregory Anne" w:date="2014-10-24T15:34:00Z">
        <w:r w:rsidR="00E61B47">
          <w:t xml:space="preserve"> du workflow de l</w:t>
        </w:r>
      </w:ins>
      <w:ins w:id="126" w:author="Gregory Anne" w:date="2014-10-24T15:35:00Z">
        <w:r w:rsidR="00E61B47">
          <w:t>’IRSN</w:t>
        </w:r>
      </w:ins>
    </w:p>
    <w:p w14:paraId="1AF2175D" w14:textId="22E80C93" w:rsidR="00E61B47" w:rsidRDefault="00E61B47" w:rsidP="00E61B47">
      <w:pPr>
        <w:pStyle w:val="CVMissionTche"/>
        <w:rPr>
          <w:ins w:id="127" w:author="Gregory Anne" w:date="2014-10-24T15:36:00Z"/>
        </w:rPr>
      </w:pPr>
      <w:ins w:id="128" w:author="Gregory Anne" w:date="2014-10-24T15:36:00Z">
        <w:r>
          <w:t>Réunions de solutioning avec les intervenants externes</w:t>
        </w:r>
      </w:ins>
      <w:ins w:id="129" w:author="Gregory Anne" w:date="2014-10-24T15:37:00Z">
        <w:r>
          <w:t xml:space="preserve"> (ASN, Douanes)</w:t>
        </w:r>
      </w:ins>
      <w:ins w:id="130" w:author="Gregory Anne" w:date="2014-10-24T15:36:00Z">
        <w:r>
          <w:t xml:space="preserve"> pour intégration de systèmes</w:t>
        </w:r>
      </w:ins>
      <w:ins w:id="131" w:author="Gregory Anne" w:date="2014-10-24T15:37:00Z">
        <w:r>
          <w:t xml:space="preserve"> (web-services)</w:t>
        </w:r>
      </w:ins>
      <w:ins w:id="132" w:author="Gregory Anne" w:date="2014-10-24T15:36:00Z">
        <w:r>
          <w:t>.</w:t>
        </w:r>
      </w:ins>
    </w:p>
    <w:p w14:paraId="1F557683" w14:textId="77777777" w:rsidR="000179A3" w:rsidRDefault="000179A3" w:rsidP="000179A3">
      <w:pPr>
        <w:pStyle w:val="CVMissionTche"/>
      </w:pPr>
      <w:r>
        <w:t>Leader référent au niveau des spécifications fonctionnelles (Product Owner).</w:t>
      </w:r>
    </w:p>
    <w:p w14:paraId="2CB04413" w14:textId="77777777" w:rsidR="000179A3" w:rsidRDefault="000179A3" w:rsidP="000179A3">
      <w:pPr>
        <w:pStyle w:val="CVMissionTche"/>
      </w:pPr>
      <w:r>
        <w:t>Mise en place de l’architecture technique du projet.</w:t>
      </w:r>
    </w:p>
    <w:p w14:paraId="05CC8718" w14:textId="53E40FE4" w:rsidR="00E61B47" w:rsidRDefault="000179A3" w:rsidP="00E61B47">
      <w:pPr>
        <w:pStyle w:val="CVMissionTche"/>
      </w:pPr>
      <w:r>
        <w:t>Définition du modèle métie</w:t>
      </w:r>
      <w:ins w:id="133" w:author="Gregory Anne" w:date="2014-10-24T15:43:00Z">
        <w:r w:rsidR="00E61B47">
          <w:t>r</w:t>
        </w:r>
      </w:ins>
      <w:del w:id="134" w:author="Gregory Anne" w:date="2014-10-24T15:43:00Z">
        <w:r w:rsidDel="00E61B47">
          <w:delText>r</w:delText>
        </w:r>
      </w:del>
      <w:r>
        <w:t>.</w:t>
      </w:r>
      <w:ins w:id="135" w:author="Gregory Anne" w:date="2014-10-24T15:42:00Z">
        <w:r w:rsidR="00E61B47" w:rsidRPr="00E61B47">
          <w:t xml:space="preserve"> </w:t>
        </w:r>
      </w:ins>
      <w:moveToRangeStart w:id="136" w:author="Gregory Anne" w:date="2014-10-24T15:42:00Z" w:name="move401928649"/>
    </w:p>
    <w:p w14:paraId="126752A1" w14:textId="4653BB06" w:rsidR="00E61B47" w:rsidRDefault="00E61B47" w:rsidP="00E61B47">
      <w:pPr>
        <w:pStyle w:val="CVMissionTche"/>
      </w:pPr>
      <w:moveTo w:id="137" w:author="Gregory Anne" w:date="2014-10-24T15:42:00Z">
        <w:r>
          <w:t>Définition et réalisation du plan de migration des données.</w:t>
        </w:r>
      </w:moveTo>
    </w:p>
    <w:moveToRangeEnd w:id="136"/>
    <w:p w14:paraId="0130677F" w14:textId="55DEB1CD" w:rsidR="000179A3" w:rsidDel="00E61B47" w:rsidRDefault="000179A3">
      <w:pPr>
        <w:pStyle w:val="CVMissionTche"/>
        <w:numPr>
          <w:ilvl w:val="0"/>
          <w:numId w:val="0"/>
        </w:numPr>
        <w:ind w:left="284"/>
        <w:rPr>
          <w:del w:id="138" w:author="Gregory Anne" w:date="2014-10-24T15:42:00Z"/>
        </w:rPr>
        <w:pPrChange w:id="139" w:author="Gregory Anne" w:date="2014-10-24T15:42:00Z">
          <w:pPr>
            <w:pStyle w:val="CVMissionTche"/>
          </w:pPr>
        </w:pPrChange>
      </w:pPr>
    </w:p>
    <w:p w14:paraId="38FF1767" w14:textId="77777777" w:rsidR="000179A3" w:rsidRDefault="000179A3" w:rsidP="000179A3">
      <w:pPr>
        <w:pStyle w:val="CVMissionTche"/>
      </w:pPr>
      <w:r>
        <w:t>Conception et Développement de différents modules.</w:t>
      </w:r>
    </w:p>
    <w:p w14:paraId="2D31A0F6" w14:textId="6603E968" w:rsidR="000179A3" w:rsidDel="00E61B47" w:rsidRDefault="000179A3" w:rsidP="005C618B">
      <w:pPr>
        <w:pStyle w:val="CVMissionTche"/>
      </w:pPr>
      <w:r>
        <w:lastRenderedPageBreak/>
        <w:t>Mise en place de la signature électronique à l’aide de la solution Keynectis.</w:t>
      </w:r>
      <w:moveFromRangeStart w:id="140" w:author="Gregory Anne" w:date="2014-10-24T15:42:00Z" w:name="move401928649"/>
    </w:p>
    <w:p w14:paraId="63F8DACD" w14:textId="3F1E3B0F" w:rsidR="000179A3" w:rsidRDefault="000179A3" w:rsidP="005C618B">
      <w:pPr>
        <w:pStyle w:val="CVMissionTche"/>
      </w:pPr>
      <w:moveFrom w:id="141" w:author="Gregory Anne" w:date="2014-10-24T15:42:00Z">
        <w:r w:rsidDel="00E61B47">
          <w:t>Définition et réalisation du plan de migration des données.</w:t>
        </w:r>
      </w:moveFrom>
      <w:moveFromRangeEnd w:id="140"/>
    </w:p>
    <w:p w14:paraId="5CEED7B7" w14:textId="77777777" w:rsidR="000179A3" w:rsidRDefault="000179A3" w:rsidP="000179A3">
      <w:pPr>
        <w:pStyle w:val="CVMissionTche"/>
      </w:pPr>
      <w:r>
        <w:t>Encadrement de développeurs.</w:t>
      </w:r>
    </w:p>
    <w:p w14:paraId="51D6813D" w14:textId="1C0CDF5A" w:rsidR="000179A3" w:rsidRDefault="000179A3" w:rsidP="000179A3">
      <w:pPr>
        <w:pStyle w:val="CVMissionTche"/>
      </w:pPr>
      <w:r>
        <w:t>Interface client</w:t>
      </w:r>
      <w:ins w:id="142" w:author="Gregory Anne" w:date="2014-10-24T15:17:00Z">
        <w:r w:rsidR="00A84707">
          <w:t>/infogérant</w:t>
        </w:r>
      </w:ins>
      <w:r>
        <w:t xml:space="preserve"> pour la mise en production et la gestion des anomalies.</w:t>
      </w:r>
    </w:p>
    <w:p w14:paraId="2D28E15F" w14:textId="77777777" w:rsidR="000179A3" w:rsidRDefault="000179A3" w:rsidP="000179A3">
      <w:pPr>
        <w:pStyle w:val="CVMissionTche"/>
      </w:pPr>
      <w:r>
        <w:t>Mise en place d</w:t>
      </w:r>
      <w:del w:id="143" w:author="Gregory Anne" w:date="2014-10-24T14:40:00Z">
        <w:r w:rsidDel="001E277A">
          <w:delText xml:space="preserve"> </w:delText>
        </w:r>
      </w:del>
      <w:r>
        <w:t>e</w:t>
      </w:r>
      <w:ins w:id="144" w:author="Gregory Anne" w:date="2014-10-24T14:40:00Z">
        <w:r w:rsidR="001E277A">
          <w:t xml:space="preserve"> </w:t>
        </w:r>
      </w:ins>
      <w:r>
        <w:t>l’environnement de test pour l’équipe de validation (Testlink et Selenium)</w:t>
      </w:r>
    </w:p>
    <w:p w14:paraId="145AB5AF" w14:textId="77777777" w:rsidR="000179A3" w:rsidRDefault="000179A3" w:rsidP="000179A3">
      <w:pPr>
        <w:pStyle w:val="CVMissionTche"/>
      </w:pPr>
      <w:r>
        <w:t>Accompagnement au changement et formations.</w:t>
      </w:r>
    </w:p>
    <w:tbl>
      <w:tblPr>
        <w:tblW w:w="8434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4"/>
      </w:tblGrid>
      <w:tr w:rsidR="000179A3" w:rsidRPr="000F197F" w14:paraId="3C6823D6" w14:textId="77777777" w:rsidTr="007A0EEF">
        <w:tc>
          <w:tcPr>
            <w:tcW w:w="8434" w:type="dxa"/>
          </w:tcPr>
          <w:p w14:paraId="3ADD3582" w14:textId="77777777" w:rsidR="000179A3" w:rsidRDefault="000179A3" w:rsidP="005C618B">
            <w:pPr>
              <w:pStyle w:val="CVEnvironnementTechnique"/>
              <w:rPr>
                <w:ins w:id="145" w:author="Gregory Anne" w:date="2014-10-24T16:44:00Z"/>
              </w:rPr>
            </w:pPr>
            <w:del w:id="146" w:author="Gregory Anne" w:date="2014-10-24T15:43:00Z">
              <w:r w:rsidRPr="004B5629" w:rsidDel="00E61B47">
                <w:delText xml:space="preserve">Technologies </w:delText>
              </w:r>
            </w:del>
            <w:ins w:id="147" w:author="Gregory Anne" w:date="2014-10-24T15:43:00Z">
              <w:r w:rsidR="00E61B47">
                <w:t>Environnement</w:t>
              </w:r>
              <w:r w:rsidR="00E61B47" w:rsidRPr="004B5629">
                <w:t xml:space="preserve"> </w:t>
              </w:r>
            </w:ins>
            <w:r w:rsidRPr="004B5629">
              <w:t xml:space="preserve">projet : </w:t>
            </w:r>
            <w:r w:rsidRPr="0047447C">
              <w:t xml:space="preserve">UML, </w:t>
            </w:r>
            <w:r>
              <w:t xml:space="preserve">BPM, </w:t>
            </w:r>
            <w:r w:rsidRPr="0047447C">
              <w:t>Java J2EE (EJB3, Spring3, Hibernate), GlassFish, Oracle 1</w:t>
            </w:r>
            <w:r>
              <w:t>1</w:t>
            </w:r>
            <w:r w:rsidRPr="0047447C">
              <w:t xml:space="preserve">g, </w:t>
            </w:r>
            <w:del w:id="148" w:author="Gregory Anne" w:date="2014-10-24T15:41:00Z">
              <w:r w:rsidRPr="0047447C" w:rsidDel="00E61B47">
                <w:delText xml:space="preserve">JSP, </w:delText>
              </w:r>
            </w:del>
            <w:r w:rsidRPr="0047447C">
              <w:t>JQuery</w:t>
            </w:r>
            <w:ins w:id="149" w:author="Gregory Anne" w:date="2014-10-24T15:41:00Z">
              <w:r w:rsidR="00E61B47">
                <w:t xml:space="preserve">, </w:t>
              </w:r>
            </w:ins>
            <w:del w:id="150" w:author="Gregory Anne" w:date="2014-10-24T15:41:00Z">
              <w:r w:rsidRPr="0047447C" w:rsidDel="00E61B47">
                <w:delText>, jQuery UI,</w:delText>
              </w:r>
              <w:r w:rsidDel="00E61B47">
                <w:delText xml:space="preserve"> </w:delText>
              </w:r>
              <w:r w:rsidRPr="0047447C" w:rsidDel="00E61B47">
                <w:delText>Maven3, NetBeans 7.</w:delText>
              </w:r>
              <w:r w:rsidDel="00E61B47">
                <w:delText xml:space="preserve">3, </w:delText>
              </w:r>
            </w:del>
            <w:r w:rsidRPr="0047447C">
              <w:t xml:space="preserve">SQL, </w:t>
            </w:r>
            <w:del w:id="151" w:author="Gregory Anne" w:date="2014-10-24T15:43:00Z">
              <w:r w:rsidRPr="0047447C" w:rsidDel="00E61B47">
                <w:delText xml:space="preserve">Bootstrap Twitter, </w:delText>
              </w:r>
            </w:del>
            <w:r w:rsidRPr="0047447C">
              <w:t xml:space="preserve">Talend, </w:t>
            </w:r>
            <w:del w:id="152" w:author="Gregory Anne" w:date="2014-10-24T15:43:00Z">
              <w:r w:rsidDel="00E61B47">
                <w:delText>Lucene</w:delText>
              </w:r>
              <w:r w:rsidRPr="0047447C" w:rsidDel="00E61B47">
                <w:delText xml:space="preserve">, </w:delText>
              </w:r>
            </w:del>
            <w:r w:rsidRPr="0047447C">
              <w:t xml:space="preserve">XML, </w:t>
            </w:r>
            <w:del w:id="153" w:author="Gregory Anne" w:date="2014-10-24T15:43:00Z">
              <w:r w:rsidRPr="0047447C" w:rsidDel="00E61B47">
                <w:delText xml:space="preserve">XSL,  </w:delText>
              </w:r>
            </w:del>
            <w:r w:rsidRPr="0047447C">
              <w:t>publipostage Word</w:t>
            </w:r>
            <w:r w:rsidRPr="00261694">
              <w:t xml:space="preserve"> </w:t>
            </w:r>
            <w:r>
              <w:t xml:space="preserve">avec </w:t>
            </w:r>
            <w:r w:rsidRPr="00261694">
              <w:t>WebDav(Milton)</w:t>
            </w:r>
            <w:r>
              <w:t>,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261694">
              <w:t>Signature électronique</w:t>
            </w:r>
            <w:r>
              <w:t xml:space="preserve"> Keynectis, </w:t>
            </w:r>
            <w:r w:rsidRPr="00261694">
              <w:t>SVN, Mantis, Jenkins, DokuWiki, Testlink</w:t>
            </w:r>
            <w:r>
              <w:t>, Selenium</w:t>
            </w:r>
          </w:p>
          <w:p w14:paraId="76F8A894" w14:textId="6466AF61" w:rsidR="00E26A10" w:rsidRPr="004B5629" w:rsidRDefault="00E26A10">
            <w:pPr>
              <w:pStyle w:val="CVEnvironnementTechnique"/>
              <w:numPr>
                <w:ilvl w:val="0"/>
                <w:numId w:val="0"/>
              </w:numPr>
              <w:ind w:left="284" w:hanging="284"/>
              <w:pPrChange w:id="154" w:author="Gregory Anne" w:date="2014-10-24T16:44:00Z">
                <w:pPr>
                  <w:pStyle w:val="CVEnvironnementTechnique"/>
                </w:pPr>
              </w:pPrChange>
            </w:pPr>
          </w:p>
        </w:tc>
      </w:tr>
    </w:tbl>
    <w:p w14:paraId="02339C24" w14:textId="77777777" w:rsidR="002425E3" w:rsidRPr="00EB4A1A" w:rsidRDefault="002425E3" w:rsidP="002425E3">
      <w:pPr>
        <w:pStyle w:val="CVSocit"/>
        <w:rPr>
          <w:smallCaps/>
        </w:rPr>
      </w:pPr>
      <w:r w:rsidRPr="00EB4A1A">
        <w:t>De 10/2009 à 10/2011</w:t>
      </w:r>
      <w:r w:rsidRPr="00EB4A1A">
        <w:tab/>
        <w:t>IO Network - Vietnam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0"/>
      </w:tblGrid>
      <w:tr w:rsidR="002425E3" w:rsidRPr="00EB4A1A" w14:paraId="195FF614" w14:textId="77777777" w:rsidTr="00BE69B3">
        <w:trPr>
          <w:trHeight w:val="567"/>
        </w:trPr>
        <w:tc>
          <w:tcPr>
            <w:tcW w:w="3402" w:type="dxa"/>
            <w:vAlign w:val="center"/>
          </w:tcPr>
          <w:p w14:paraId="10F9CAED" w14:textId="77777777" w:rsidR="002425E3" w:rsidRPr="00EB4A1A" w:rsidRDefault="00A52B48" w:rsidP="002425E3">
            <w:pPr>
              <w:pStyle w:val="CVDate"/>
            </w:pPr>
            <w:r w:rsidRPr="00EB4A1A">
              <w:t>IO Network</w:t>
            </w:r>
          </w:p>
        </w:tc>
        <w:tc>
          <w:tcPr>
            <w:tcW w:w="5670" w:type="dxa"/>
            <w:vAlign w:val="center"/>
          </w:tcPr>
          <w:p w14:paraId="59EAA244" w14:textId="11C95970" w:rsidR="002425E3" w:rsidRPr="00EB4A1A" w:rsidRDefault="002425E3" w:rsidP="002425E3">
            <w:pPr>
              <w:pStyle w:val="CVRle"/>
            </w:pPr>
            <w:del w:id="155" w:author="Gregory Anne" w:date="2014-10-24T16:15:00Z">
              <w:r w:rsidRPr="00EB4A1A" w:rsidDel="006E5730">
                <w:delText>Chef de Projet</w:delText>
              </w:r>
            </w:del>
            <w:ins w:id="156" w:author="Gregory Anne" w:date="2014-10-24T16:15:00Z">
              <w:r w:rsidR="006E5730">
                <w:t>Manager</w:t>
              </w:r>
            </w:ins>
          </w:p>
        </w:tc>
      </w:tr>
    </w:tbl>
    <w:p w14:paraId="11701BE9" w14:textId="77777777" w:rsidR="00657DFE" w:rsidRDefault="00657DFE" w:rsidP="006A7F5F">
      <w:pPr>
        <w:pStyle w:val="CVMissionDescription"/>
        <w:rPr>
          <w:ins w:id="157" w:author="Gregory Anne" w:date="2014-10-24T12:03:00Z"/>
        </w:rPr>
      </w:pPr>
      <w:ins w:id="158" w:author="Gregory Anne" w:date="2014-10-24T12:03:00Z">
        <w:r>
          <w:t xml:space="preserve">IO Network était le distributeur au Vietnam de services </w:t>
        </w:r>
      </w:ins>
      <w:ins w:id="159" w:author="Gregory Anne" w:date="2014-10-24T12:04:00Z">
        <w:r>
          <w:t>vendus par ses deux principaux partenaires Astute (</w:t>
        </w:r>
      </w:ins>
      <w:ins w:id="160" w:author="Gregory Anne" w:date="2014-10-24T12:05:00Z">
        <w:r>
          <w:t>Singapour</w:t>
        </w:r>
      </w:ins>
      <w:ins w:id="161" w:author="Gregory Anne" w:date="2014-10-24T12:04:00Z">
        <w:r>
          <w:t>)</w:t>
        </w:r>
      </w:ins>
      <w:ins w:id="162" w:author="Gregory Anne" w:date="2014-10-24T12:05:00Z">
        <w:r>
          <w:t xml:space="preserve"> et IT Bizflow (KL).</w:t>
        </w:r>
      </w:ins>
      <w:ins w:id="163" w:author="Gregory Anne" w:date="2014-10-24T12:12:00Z">
        <w:r w:rsidR="003E332E">
          <w:t xml:space="preserve"> Le premier était éditeur de Prepaid&amp;Loyalty un système de paiement en prépayé, </w:t>
        </w:r>
      </w:ins>
      <w:ins w:id="164" w:author="Gregory Anne" w:date="2014-10-24T12:19:00Z">
        <w:r w:rsidR="003E332E">
          <w:t xml:space="preserve">et </w:t>
        </w:r>
      </w:ins>
      <w:ins w:id="165" w:author="Gregory Anne" w:date="2014-10-24T12:12:00Z">
        <w:r w:rsidR="003E332E">
          <w:t>le second d</w:t>
        </w:r>
      </w:ins>
      <w:ins w:id="166" w:author="Gregory Anne" w:date="2014-10-24T12:14:00Z">
        <w:r w:rsidR="003E332E">
          <w:t xml:space="preserve">’autres solutions de paiement (TopUp mobile, </w:t>
        </w:r>
      </w:ins>
      <w:ins w:id="167" w:author="Gregory Anne" w:date="2014-10-24T12:16:00Z">
        <w:r w:rsidR="003E332E">
          <w:t>cryptage de bout en bout</w:t>
        </w:r>
      </w:ins>
      <w:ins w:id="168" w:author="Gregory Anne" w:date="2014-10-24T12:14:00Z">
        <w:r w:rsidR="003E332E">
          <w:t xml:space="preserve"> de transmissions bancaires</w:t>
        </w:r>
      </w:ins>
      <w:ins w:id="169" w:author="Gregory Anne" w:date="2014-10-24T12:31:00Z">
        <w:r w:rsidR="00E7679F">
          <w:t>, paiement NFC, paiement SMS</w:t>
        </w:r>
      </w:ins>
      <w:ins w:id="170" w:author="Gregory Anne" w:date="2014-10-24T12:14:00Z">
        <w:r w:rsidR="003E332E">
          <w:t>)</w:t>
        </w:r>
      </w:ins>
      <w:ins w:id="171" w:author="Gregory Anne" w:date="2014-10-24T12:17:00Z">
        <w:r w:rsidR="003E332E">
          <w:t xml:space="preserve">. </w:t>
        </w:r>
      </w:ins>
      <w:ins w:id="172" w:author="Gregory Anne" w:date="2014-10-24T12:18:00Z">
        <w:r w:rsidR="003E332E">
          <w:t>IO-Network louait aussi des terminaux de paiement sur tout le territoire Vietnamien, avec option d</w:t>
        </w:r>
      </w:ins>
      <w:ins w:id="173" w:author="Gregory Anne" w:date="2014-10-24T12:19:00Z">
        <w:r w:rsidR="003E332E">
          <w:t>’achat</w:t>
        </w:r>
      </w:ins>
      <w:ins w:id="174" w:author="Gregory Anne" w:date="2014-10-24T12:22:00Z">
        <w:r w:rsidR="003E332E">
          <w:t>, en tant que distributeur pour des banques Vietnamiennes (VietinBank, AgriBank, SaigonBank)</w:t>
        </w:r>
      </w:ins>
      <w:ins w:id="175" w:author="Gregory Anne" w:date="2014-10-24T12:19:00Z">
        <w:r w:rsidR="003E332E">
          <w:t>.</w:t>
        </w:r>
      </w:ins>
    </w:p>
    <w:p w14:paraId="14EB676E" w14:textId="44CDB7EF" w:rsidR="00EB4A1A" w:rsidRPr="006A7F5F" w:rsidRDefault="00EB4A1A" w:rsidP="006A7F5F">
      <w:pPr>
        <w:pStyle w:val="CVMissionDescription"/>
      </w:pPr>
      <w:r w:rsidRPr="006A7F5F">
        <w:t xml:space="preserve">Rôles de Gestion de Projet, R&amp;D et Solutioning, </w:t>
      </w:r>
      <w:ins w:id="176" w:author="Gregory Anne" w:date="2014-10-24T15:44:00Z">
        <w:r w:rsidR="00FC4A40">
          <w:t xml:space="preserve">Prospecting clients, </w:t>
        </w:r>
      </w:ins>
      <w:r w:rsidRPr="006A7F5F">
        <w:t>Analyse de besoins auprès des clients, Spécification &amp; Conception.</w:t>
      </w:r>
    </w:p>
    <w:p w14:paraId="25EB99C4" w14:textId="77777777" w:rsidR="003E5E11" w:rsidRDefault="003E5E11" w:rsidP="006A7F5F">
      <w:pPr>
        <w:pStyle w:val="CVMissionDescription"/>
        <w:rPr>
          <w:ins w:id="177" w:author="Gregory Anne" w:date="2014-10-24T12:19:00Z"/>
        </w:rPr>
      </w:pPr>
      <w:r>
        <w:t>En tant que leader du département, travail à l'amélioration des process : définition de guidelines de stratégie, création de workflows pour la maintenance et les nouveaux développements, apport d'une approche de qualité.</w:t>
      </w:r>
    </w:p>
    <w:p w14:paraId="5A76AD86" w14:textId="77777777" w:rsidR="002F4A66" w:rsidRDefault="003E332E" w:rsidP="003E332E">
      <w:pPr>
        <w:pStyle w:val="CVMissionDescription"/>
        <w:rPr>
          <w:ins w:id="178" w:author="Gregory Anne" w:date="2014-10-24T12:46:00Z"/>
        </w:rPr>
      </w:pPr>
      <w:ins w:id="179" w:author="Gregory Anne" w:date="2014-10-24T12:20:00Z">
        <w:r>
          <w:t xml:space="preserve">Prepaid&amp;Loyalty est un système de gestion de comptes prépayés que nous fournissions en SaaS à différents marchands, comptes, holdings, sub-holdings (type cartes voucher ou cartes de fidélité). </w:t>
        </w:r>
      </w:ins>
    </w:p>
    <w:p w14:paraId="23162A3C" w14:textId="77777777" w:rsidR="00FC4A40" w:rsidRDefault="002F4A66" w:rsidP="003E332E">
      <w:pPr>
        <w:pStyle w:val="CVMissionDescription"/>
        <w:rPr>
          <w:ins w:id="180" w:author="Gregory Anne" w:date="2014-10-24T15:45:00Z"/>
        </w:rPr>
      </w:pPr>
      <w:ins w:id="181" w:author="Gregory Anne" w:date="2014-10-24T12:47:00Z">
        <w:r>
          <w:t>Customisation de Prepaid&amp;Loyalty, a</w:t>
        </w:r>
      </w:ins>
      <w:ins w:id="182" w:author="Gregory Anne" w:date="2014-10-24T12:46:00Z">
        <w:r>
          <w:t>pport d’</w:t>
        </w:r>
      </w:ins>
      <w:ins w:id="183" w:author="Gregory Anne" w:date="2014-10-24T12:20:00Z">
        <w:r w:rsidR="003E332E">
          <w:t xml:space="preserve">améliorations logicielles nécessaires aux besoins clients, </w:t>
        </w:r>
      </w:ins>
      <w:ins w:id="184" w:author="Gregory Anne" w:date="2014-10-24T12:46:00Z">
        <w:r>
          <w:t>maintenance</w:t>
        </w:r>
      </w:ins>
      <w:ins w:id="185" w:author="Gregory Anne" w:date="2014-10-24T12:20:00Z">
        <w:r w:rsidR="003E332E">
          <w:t xml:space="preserve"> </w:t>
        </w:r>
      </w:ins>
      <w:ins w:id="186" w:author="Gregory Anne" w:date="2014-10-24T12:46:00Z">
        <w:r>
          <w:t>du</w:t>
        </w:r>
      </w:ins>
      <w:ins w:id="187" w:author="Gregory Anne" w:date="2014-10-24T12:20:00Z">
        <w:r w:rsidR="003E332E">
          <w:t xml:space="preserve"> service actif (hotline, formation de caissiers, audit), </w:t>
        </w:r>
      </w:ins>
    </w:p>
    <w:p w14:paraId="15EBC5CC" w14:textId="5F363E26" w:rsidR="003E332E" w:rsidRDefault="002F4A66" w:rsidP="003E332E">
      <w:pPr>
        <w:pStyle w:val="CVMissionDescription"/>
        <w:rPr>
          <w:ins w:id="188" w:author="Gregory Anne" w:date="2014-10-24T12:20:00Z"/>
        </w:rPr>
      </w:pPr>
      <w:ins w:id="189" w:author="Gregory Anne" w:date="2014-10-24T12:20:00Z">
        <w:r>
          <w:t>À partir des idées lancées par les prospects en vente ou des demandes de</w:t>
        </w:r>
      </w:ins>
      <w:ins w:id="190" w:author="Gregory Anne" w:date="2014-10-24T14:43:00Z">
        <w:r w:rsidR="004C0FDB">
          <w:t xml:space="preserve"> no</w:t>
        </w:r>
      </w:ins>
      <w:ins w:id="191" w:author="Gregory Anne" w:date="2014-10-24T12:20:00Z">
        <w:r>
          <w:t>s clients</w:t>
        </w:r>
      </w:ins>
      <w:ins w:id="192" w:author="Gregory Anne" w:date="2014-10-24T15:46:00Z">
        <w:r w:rsidR="00FC4A40">
          <w:t>, nous lancions const</w:t>
        </w:r>
      </w:ins>
      <w:ins w:id="193" w:author="Gregory Anne" w:date="2014-10-24T15:48:00Z">
        <w:r w:rsidR="00FC4A40">
          <w:t>a</w:t>
        </w:r>
      </w:ins>
      <w:ins w:id="194" w:author="Gregory Anne" w:date="2014-10-24T15:46:00Z">
        <w:r w:rsidR="00FC4A40">
          <w:t>mment de nouveaux projets</w:t>
        </w:r>
      </w:ins>
      <w:ins w:id="195" w:author="Gregory Anne" w:date="2014-10-24T12:20:00Z">
        <w:r>
          <w:t xml:space="preserve"> </w:t>
        </w:r>
        <w:r w:rsidR="00FC4A40">
          <w:t xml:space="preserve">qui permettaient de conserver une solution de paiement </w:t>
        </w:r>
      </w:ins>
      <w:ins w:id="196" w:author="Gregory Anne" w:date="2014-10-24T15:49:00Z">
        <w:r w:rsidR="00FC4A40">
          <w:t xml:space="preserve">Prepaid&amp;Loyalty </w:t>
        </w:r>
      </w:ins>
      <w:ins w:id="197" w:author="Gregory Anne" w:date="2014-10-24T12:20:00Z">
        <w:r w:rsidR="00FC4A40">
          <w:t>plus moderne que la concurrence.</w:t>
        </w:r>
      </w:ins>
    </w:p>
    <w:p w14:paraId="3320D571" w14:textId="34509D72" w:rsidR="00FC4A40" w:rsidRDefault="00FC4A40">
      <w:pPr>
        <w:pStyle w:val="CVMissionTche"/>
        <w:rPr>
          <w:ins w:id="198" w:author="Gregory Anne" w:date="2014-10-24T15:54:00Z"/>
        </w:rPr>
        <w:pPrChange w:id="199" w:author="Gregory Anne" w:date="2014-10-24T12:29:00Z">
          <w:pPr>
            <w:pStyle w:val="CVMissionDescription"/>
          </w:pPr>
        </w:pPrChange>
      </w:pPr>
      <w:ins w:id="200" w:author="Gregory Anne" w:date="2014-10-24T15:55:00Z">
        <w:r>
          <w:t>Tests de prototypes</w:t>
        </w:r>
      </w:ins>
      <w:ins w:id="201" w:author="Gregory Anne" w:date="2014-10-24T15:54:00Z">
        <w:r>
          <w:t xml:space="preserve"> et </w:t>
        </w:r>
      </w:ins>
      <w:ins w:id="202" w:author="Gregory Anne" w:date="2014-10-24T15:55:00Z">
        <w:r>
          <w:t>p</w:t>
        </w:r>
      </w:ins>
      <w:ins w:id="203" w:author="Gregory Anne" w:date="2014-10-24T15:54:00Z">
        <w:r>
          <w:t>réparation de</w:t>
        </w:r>
      </w:ins>
      <w:ins w:id="204" w:author="Gregory Anne" w:date="2014-10-24T15:55:00Z">
        <w:r w:rsidR="00590F9C">
          <w:t>s</w:t>
        </w:r>
      </w:ins>
      <w:ins w:id="205" w:author="Gregory Anne" w:date="2014-10-24T15:54:00Z">
        <w:r>
          <w:t xml:space="preserve"> présentations de nouveaux produits</w:t>
        </w:r>
      </w:ins>
      <w:ins w:id="206" w:author="Gregory Anne" w:date="2014-10-24T16:01:00Z">
        <w:r w:rsidR="00590F9C">
          <w:t xml:space="preserve"> ou de nouveaux services</w:t>
        </w:r>
      </w:ins>
    </w:p>
    <w:p w14:paraId="3EFB2354" w14:textId="1577114D" w:rsidR="00FC4A40" w:rsidRDefault="00FC4A40">
      <w:pPr>
        <w:pStyle w:val="CVMissionTche"/>
        <w:rPr>
          <w:ins w:id="207" w:author="Gregory Anne" w:date="2014-10-24T15:52:00Z"/>
        </w:rPr>
        <w:pPrChange w:id="208" w:author="Gregory Anne" w:date="2014-10-24T12:29:00Z">
          <w:pPr>
            <w:pStyle w:val="CVMissionDescription"/>
          </w:pPr>
        </w:pPrChange>
      </w:pPr>
      <w:ins w:id="209" w:author="Gregory Anne" w:date="2014-10-24T15:50:00Z">
        <w:r>
          <w:t>Présentation</w:t>
        </w:r>
      </w:ins>
      <w:ins w:id="210" w:author="Gregory Anne" w:date="2014-10-24T16:11:00Z">
        <w:r w:rsidR="00B14F0B">
          <w:t>s</w:t>
        </w:r>
      </w:ins>
      <w:ins w:id="211" w:author="Gregory Anne" w:date="2014-10-24T15:50:00Z">
        <w:r>
          <w:t xml:space="preserve"> aux </w:t>
        </w:r>
      </w:ins>
      <w:ins w:id="212" w:author="Gregory Anne" w:date="2014-10-24T15:52:00Z">
        <w:r>
          <w:t>prospects</w:t>
        </w:r>
      </w:ins>
      <w:ins w:id="213" w:author="Gregory Anne" w:date="2014-10-24T15:50:00Z">
        <w:r>
          <w:t xml:space="preserve"> des produits et services de IO-Network</w:t>
        </w:r>
      </w:ins>
      <w:ins w:id="214" w:author="Gregory Anne" w:date="2014-10-24T15:52:00Z">
        <w:r w:rsidR="00B14F0B">
          <w:t xml:space="preserve"> en tant que IT Specialist, d</w:t>
        </w:r>
      </w:ins>
      <w:ins w:id="215" w:author="Gregory Anne" w:date="2014-10-24T15:54:00Z">
        <w:r w:rsidR="00CB0CBE">
          <w:t>éplacements à Hanoi</w:t>
        </w:r>
      </w:ins>
    </w:p>
    <w:p w14:paraId="72084640" w14:textId="66ED22AE" w:rsidR="00B14F0B" w:rsidRDefault="00FC4A40" w:rsidP="00B14F0B">
      <w:pPr>
        <w:pStyle w:val="CVMissionTche"/>
        <w:rPr>
          <w:ins w:id="216" w:author="Gregory Anne" w:date="2014-10-24T16:07:00Z"/>
        </w:rPr>
      </w:pPr>
      <w:ins w:id="217" w:author="Gregory Anne" w:date="2014-10-24T15:53:00Z">
        <w:r>
          <w:t>Maîtrise des algorithmes de chiffrement des transactions</w:t>
        </w:r>
        <w:r w:rsidR="00590F9C">
          <w:t xml:space="preserve"> pour no</w:t>
        </w:r>
        <w:r>
          <w:t>s solutions</w:t>
        </w:r>
      </w:ins>
      <w:ins w:id="218" w:author="Gregory Anne" w:date="2014-10-24T15:56:00Z">
        <w:r w:rsidR="00590F9C">
          <w:t xml:space="preserve"> (</w:t>
        </w:r>
      </w:ins>
      <w:ins w:id="219" w:author="Gregory Anne" w:date="2014-10-24T15:57:00Z">
        <w:r w:rsidR="00590F9C">
          <w:t>MAC, SHA1, 3DES</w:t>
        </w:r>
      </w:ins>
      <w:ins w:id="220" w:author="Gregory Anne" w:date="2014-10-24T15:59:00Z">
        <w:r w:rsidR="00590F9C">
          <w:t>, RSA</w:t>
        </w:r>
      </w:ins>
      <w:ins w:id="221" w:author="Gregory Anne" w:date="2014-10-24T15:56:00Z">
        <w:r w:rsidR="00590F9C">
          <w:t>)</w:t>
        </w:r>
      </w:ins>
    </w:p>
    <w:p w14:paraId="427BFCB0" w14:textId="0808A5B7" w:rsidR="00B14F0B" w:rsidRDefault="00B14F0B" w:rsidP="00B14F0B">
      <w:pPr>
        <w:pStyle w:val="CVMissionTche"/>
        <w:rPr>
          <w:ins w:id="222" w:author="Gregory Anne" w:date="2014-10-24T16:07:00Z"/>
        </w:rPr>
      </w:pPr>
      <w:ins w:id="223" w:author="Gregory Anne" w:date="2014-10-24T16:07:00Z">
        <w:r>
          <w:t xml:space="preserve">Accompagnement réponses RFP </w:t>
        </w:r>
      </w:ins>
      <w:ins w:id="224" w:author="Gregory Anne" w:date="2014-10-24T16:15:00Z">
        <w:r w:rsidR="008D22C0">
          <w:t>pour le</w:t>
        </w:r>
      </w:ins>
      <w:ins w:id="225" w:author="Gregory Anne" w:date="2014-10-24T16:07:00Z">
        <w:r>
          <w:t xml:space="preserve"> CEO (proposition technique et commerciale)</w:t>
        </w:r>
      </w:ins>
    </w:p>
    <w:p w14:paraId="089ED37D" w14:textId="3C592958" w:rsidR="00B14F0B" w:rsidRDefault="00590F9C">
      <w:pPr>
        <w:pStyle w:val="CVMissionTche"/>
        <w:rPr>
          <w:ins w:id="226" w:author="Gregory Anne" w:date="2014-10-24T16:10:00Z"/>
        </w:rPr>
        <w:pPrChange w:id="227" w:author="Gregory Anne" w:date="2014-10-24T16:15:00Z">
          <w:pPr>
            <w:pStyle w:val="CVMissionDescription"/>
          </w:pPr>
        </w:pPrChange>
      </w:pPr>
      <w:ins w:id="228" w:author="Gregory Anne" w:date="2014-10-24T15:57:00Z">
        <w:r>
          <w:t xml:space="preserve">Connaissance </w:t>
        </w:r>
      </w:ins>
      <w:ins w:id="229" w:author="Gregory Anne" w:date="2014-10-24T15:58:00Z">
        <w:r>
          <w:t xml:space="preserve">métier </w:t>
        </w:r>
      </w:ins>
      <w:ins w:id="230" w:author="Gregory Anne" w:date="2014-10-24T15:57:00Z">
        <w:r>
          <w:t>des services financiers pour</w:t>
        </w:r>
      </w:ins>
      <w:ins w:id="231" w:author="Gregory Anne" w:date="2014-10-24T15:58:00Z">
        <w:r>
          <w:t xml:space="preserve"> les entreprises (Retail)</w:t>
        </w:r>
      </w:ins>
      <w:ins w:id="232" w:author="Gregory Anne" w:date="2014-10-24T16:29:00Z">
        <w:r w:rsidR="00EA5325">
          <w:t>.</w:t>
        </w:r>
      </w:ins>
    </w:p>
    <w:p w14:paraId="79D6E738" w14:textId="447156E4" w:rsidR="00B14F0B" w:rsidRDefault="00B14F0B">
      <w:pPr>
        <w:pStyle w:val="CVMissionTche"/>
        <w:rPr>
          <w:ins w:id="233" w:author="Gregory Anne" w:date="2014-10-24T16:59:00Z"/>
        </w:rPr>
        <w:pPrChange w:id="234" w:author="Gregory Anne" w:date="2014-10-24T12:29:00Z">
          <w:pPr>
            <w:pStyle w:val="CVMissionDescription"/>
          </w:pPr>
        </w:pPrChange>
      </w:pPr>
      <w:ins w:id="235" w:author="Gregory Anne" w:date="2014-10-24T16:10:00Z">
        <w:r>
          <w:t>Veille technologique</w:t>
        </w:r>
      </w:ins>
    </w:p>
    <w:p w14:paraId="5F11E10B" w14:textId="4BF34A8C" w:rsidR="00443A3D" w:rsidRDefault="00443A3D">
      <w:pPr>
        <w:pStyle w:val="CVMissionTche"/>
        <w:rPr>
          <w:ins w:id="236" w:author="Gregory Anne" w:date="2014-10-24T16:08:00Z"/>
        </w:rPr>
        <w:pPrChange w:id="237" w:author="Gregory Anne" w:date="2014-10-24T12:29:00Z">
          <w:pPr>
            <w:pStyle w:val="CVMissionDescription"/>
          </w:pPr>
        </w:pPrChange>
      </w:pPr>
      <w:ins w:id="238" w:author="Gregory Anne" w:date="2014-10-24T16:59:00Z">
        <w:r>
          <w:t>Recrutement</w:t>
        </w:r>
      </w:ins>
    </w:p>
    <w:p w14:paraId="502422EC" w14:textId="25B5817D" w:rsidR="00B14F0B" w:rsidRDefault="00B14F0B">
      <w:pPr>
        <w:pStyle w:val="CVMissionTche"/>
        <w:rPr>
          <w:ins w:id="239" w:author="Gregory Anne" w:date="2014-10-24T16:16:00Z"/>
        </w:rPr>
        <w:pPrChange w:id="240" w:author="Gregory Anne" w:date="2014-10-24T12:29:00Z">
          <w:pPr>
            <w:pStyle w:val="CVMissionDescription"/>
          </w:pPr>
        </w:pPrChange>
      </w:pPr>
      <w:ins w:id="241" w:author="Gregory Anne" w:date="2014-10-24T16:09:00Z">
        <w:r>
          <w:lastRenderedPageBreak/>
          <w:t>Encadrement de l’équipe technique de réalisation des projets</w:t>
        </w:r>
      </w:ins>
      <w:ins w:id="242" w:author="Gregory Anne" w:date="2014-10-24T17:00:00Z">
        <w:r w:rsidR="00D17C96">
          <w:t xml:space="preserve">. </w:t>
        </w:r>
      </w:ins>
      <w:ins w:id="243" w:author="Gregory Anne" w:date="2014-10-24T17:01:00Z">
        <w:r w:rsidR="00D17C96">
          <w:t>T</w:t>
        </w:r>
      </w:ins>
      <w:ins w:id="244" w:author="Gregory Anne" w:date="2014-10-24T16:58:00Z">
        <w:r w:rsidR="00443A3D">
          <w:t>emps complets, partiels, freelances, stages, alternances</w:t>
        </w:r>
      </w:ins>
      <w:ins w:id="245" w:author="Gregory Anne" w:date="2014-10-24T17:01:00Z">
        <w:r w:rsidR="00D17C96">
          <w:t>,</w:t>
        </w:r>
      </w:ins>
      <w:ins w:id="246" w:author="Gregory Anne" w:date="2014-10-24T16:58:00Z">
        <w:r w:rsidR="00443A3D">
          <w:t xml:space="preserve"> mais tous junior</w:t>
        </w:r>
      </w:ins>
      <w:ins w:id="247" w:author="Gregory Anne" w:date="2014-10-24T17:00:00Z">
        <w:r w:rsidR="00D17C96">
          <w:t>. T</w:t>
        </w:r>
        <w:r w:rsidR="00443A3D">
          <w:t>urnover permanent</w:t>
        </w:r>
      </w:ins>
      <w:ins w:id="248" w:author="Gregory Anne" w:date="2014-10-24T16:58:00Z">
        <w:r w:rsidR="00D17C96">
          <w:t>.</w:t>
        </w:r>
      </w:ins>
    </w:p>
    <w:p w14:paraId="41E8FBA4" w14:textId="113A74D3" w:rsidR="0001347C" w:rsidRDefault="0001347C">
      <w:pPr>
        <w:pStyle w:val="CVMissionTche"/>
        <w:rPr>
          <w:ins w:id="249" w:author="Gregory Anne" w:date="2014-10-24T16:11:00Z"/>
        </w:rPr>
        <w:pPrChange w:id="250" w:author="Gregory Anne" w:date="2014-10-24T12:29:00Z">
          <w:pPr>
            <w:pStyle w:val="CVMissionDescription"/>
          </w:pPr>
        </w:pPrChange>
      </w:pPr>
      <w:ins w:id="251" w:author="Gregory Anne" w:date="2014-10-24T16:16:00Z">
        <w:r>
          <w:t>Team-Building avec les équipes techniques des partenaires (</w:t>
        </w:r>
      </w:ins>
      <w:ins w:id="252" w:author="Gregory Anne" w:date="2014-10-24T16:17:00Z">
        <w:r>
          <w:t>karaoke</w:t>
        </w:r>
      </w:ins>
      <w:ins w:id="253" w:author="Gregory Anne" w:date="2014-10-24T16:19:00Z">
        <w:r>
          <w:t xml:space="preserve">, </w:t>
        </w:r>
        <w:r w:rsidRPr="0001347C">
          <w:t>lầu hot pot</w:t>
        </w:r>
      </w:ins>
      <w:ins w:id="254" w:author="Gregory Anne" w:date="2014-10-24T16:46:00Z">
        <w:r w:rsidR="00586685">
          <w:t>, f</w:t>
        </w:r>
      </w:ins>
      <w:ins w:id="255" w:author="Gregory Anne" w:date="2014-10-24T16:47:00Z">
        <w:r w:rsidR="00586685">
          <w:t>êtes</w:t>
        </w:r>
      </w:ins>
      <w:ins w:id="256" w:author="Gregory Anne" w:date="2014-10-24T16:16:00Z">
        <w:r>
          <w:t>)</w:t>
        </w:r>
      </w:ins>
      <w:ins w:id="257" w:author="Gregory Anne" w:date="2014-10-24T16:32:00Z">
        <w:r w:rsidR="0099290B">
          <w:t xml:space="preserve"> </w:t>
        </w:r>
        <w:r w:rsidR="00586685">
          <w:t>-</w:t>
        </w:r>
        <w:r w:rsidR="0099290B">
          <w:t>important en Asie-</w:t>
        </w:r>
      </w:ins>
    </w:p>
    <w:p w14:paraId="35995F09" w14:textId="57DFBA61" w:rsidR="00B14F0B" w:rsidRDefault="00B14F0B">
      <w:pPr>
        <w:pStyle w:val="CVMissionTche"/>
        <w:rPr>
          <w:ins w:id="258" w:author="Gregory Anne" w:date="2014-10-24T16:08:00Z"/>
        </w:rPr>
        <w:pPrChange w:id="259" w:author="Gregory Anne" w:date="2014-10-24T12:29:00Z">
          <w:pPr>
            <w:pStyle w:val="CVMissionDescription"/>
          </w:pPr>
        </w:pPrChange>
      </w:pPr>
      <w:ins w:id="260" w:author="Gregory Anne" w:date="2014-10-24T16:11:00Z">
        <w:r>
          <w:t>Suivi de la hotline</w:t>
        </w:r>
      </w:ins>
    </w:p>
    <w:p w14:paraId="03991950" w14:textId="6C9A68D1" w:rsidR="008D22C0" w:rsidRDefault="003E332E" w:rsidP="008D22C0">
      <w:pPr>
        <w:pStyle w:val="CVMissionTche"/>
        <w:rPr>
          <w:ins w:id="261" w:author="Gregory Anne" w:date="2014-10-24T16:16:00Z"/>
        </w:rPr>
      </w:pPr>
      <w:ins w:id="262" w:author="Gregory Anne" w:date="2014-10-24T12:20:00Z">
        <w:r>
          <w:t xml:space="preserve">Intégration avec Prepaid&amp;Loyalty d'applications EMV bancaires sur terminal </w:t>
        </w:r>
        <w:r w:rsidR="00E7679F">
          <w:t>(Verifone)</w:t>
        </w:r>
      </w:ins>
      <w:ins w:id="263" w:author="Gregory Anne" w:date="2014-10-24T12:30:00Z">
        <w:r w:rsidR="00E7679F">
          <w:t> </w:t>
        </w:r>
      </w:ins>
      <w:ins w:id="264" w:author="Gregory Anne" w:date="2014-10-24T12:20:00Z">
        <w:r w:rsidR="00E7679F">
          <w:t>:</w:t>
        </w:r>
      </w:ins>
      <w:ins w:id="265" w:author="Gregory Anne" w:date="2014-10-24T12:30:00Z">
        <w:r w:rsidR="00E7679F">
          <w:t xml:space="preserve"> Rôle d’homologateur des intégrations pour les banques</w:t>
        </w:r>
      </w:ins>
      <w:ins w:id="266" w:author="Gregory Anne" w:date="2014-10-24T16:23:00Z">
        <w:r w:rsidR="005C618B">
          <w:t xml:space="preserve"> (Campagnes de test Testlink)</w:t>
        </w:r>
      </w:ins>
      <w:ins w:id="267" w:author="Gregory Anne" w:date="2014-10-24T12:30:00Z">
        <w:r w:rsidR="00E7679F">
          <w:t>.</w:t>
        </w:r>
      </w:ins>
      <w:ins w:id="268" w:author="Gregory Anne" w:date="2014-10-24T16:16:00Z">
        <w:r w:rsidR="008D22C0" w:rsidRPr="008D22C0">
          <w:t xml:space="preserve"> </w:t>
        </w:r>
      </w:ins>
    </w:p>
    <w:p w14:paraId="236CC70A" w14:textId="77777777" w:rsidR="008D22C0" w:rsidRDefault="008D22C0" w:rsidP="008D22C0">
      <w:pPr>
        <w:pStyle w:val="CVMissionTche"/>
        <w:rPr>
          <w:ins w:id="269" w:author="Gregory Anne" w:date="2014-10-24T16:16:00Z"/>
        </w:rPr>
      </w:pPr>
      <w:ins w:id="270" w:author="Gregory Anne" w:date="2014-10-24T16:16:00Z">
        <w:r>
          <w:t>Nombreux projets d’intégration avec les ERP et CRM des clients (créations de web-services connectés à Prepaid&amp;Loyalty)</w:t>
        </w:r>
      </w:ins>
    </w:p>
    <w:p w14:paraId="1F1C8E38" w14:textId="77777777" w:rsidR="008D22C0" w:rsidRDefault="008D22C0" w:rsidP="008D22C0">
      <w:pPr>
        <w:pStyle w:val="CVMissionTche"/>
        <w:rPr>
          <w:ins w:id="271" w:author="Gregory Anne" w:date="2014-10-24T16:16:00Z"/>
        </w:rPr>
      </w:pPr>
      <w:ins w:id="272" w:author="Gregory Anne" w:date="2014-10-24T16:16:00Z">
        <w:r>
          <w:t xml:space="preserve">Création d'une plate-forme de paiement en ligne : </w:t>
        </w:r>
        <w:r>
          <w:fldChar w:fldCharType="begin"/>
        </w:r>
        <w:r>
          <w:instrText xml:space="preserve"> HYPERLINK "http://www.ipay.vn" </w:instrText>
        </w:r>
        <w:r>
          <w:fldChar w:fldCharType="separate"/>
        </w:r>
        <w:r w:rsidRPr="00DD7FD9">
          <w:rPr>
            <w:rStyle w:val="Hyperlink"/>
          </w:rPr>
          <w:t>www.ipay.vn</w:t>
        </w:r>
        <w:r>
          <w:fldChar w:fldCharType="end"/>
        </w:r>
        <w:r>
          <w:t xml:space="preserve"> connectée à Prepaid&amp;Loyalty.</w:t>
        </w:r>
      </w:ins>
    </w:p>
    <w:p w14:paraId="2588CE0A" w14:textId="4393E584" w:rsidR="008D22C0" w:rsidRDefault="008D22C0" w:rsidP="008D22C0">
      <w:pPr>
        <w:pStyle w:val="CVMissionTche"/>
        <w:rPr>
          <w:ins w:id="273" w:author="Gregory Anne" w:date="2014-10-24T16:26:00Z"/>
        </w:rPr>
      </w:pPr>
      <w:ins w:id="274" w:author="Gregory Anne" w:date="2014-10-24T16:16:00Z">
        <w:r>
          <w:t>Spécification et conception des solutions</w:t>
        </w:r>
      </w:ins>
      <w:ins w:id="275" w:author="Gregory Anne" w:date="2014-10-24T16:31:00Z">
        <w:r w:rsidR="00EA5325">
          <w:t xml:space="preserve"> avec UML, SADT, réseaux de Petri</w:t>
        </w:r>
      </w:ins>
    </w:p>
    <w:p w14:paraId="7AB4054B" w14:textId="673C19B0" w:rsidR="005C618B" w:rsidRDefault="005C618B" w:rsidP="008D22C0">
      <w:pPr>
        <w:pStyle w:val="CVMissionTche"/>
        <w:rPr>
          <w:ins w:id="276" w:author="Gregory Anne" w:date="2014-10-24T16:56:00Z"/>
        </w:rPr>
      </w:pPr>
      <w:ins w:id="277" w:author="Gregory Anne" w:date="2014-10-24T16:26:00Z">
        <w:r>
          <w:t>Estimation, planning et tracking des projets</w:t>
        </w:r>
      </w:ins>
    </w:p>
    <w:p w14:paraId="39F3ECF5" w14:textId="77777777" w:rsidR="00E7679F" w:rsidRPr="00EB4A1A" w:rsidRDefault="00E7679F">
      <w:pPr>
        <w:pStyle w:val="CVMissionDescription"/>
        <w:pPrChange w:id="278" w:author="Gregory Anne" w:date="2014-10-24T12:23:00Z">
          <w:pPr>
            <w:pStyle w:val="CVMissionTche"/>
          </w:pPr>
        </w:pPrChange>
      </w:pPr>
      <w:moveToRangeStart w:id="279" w:author="Gregory Anne" w:date="2014-10-24T12:23:00Z" w:name="move401916734"/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E7679F" w:rsidRPr="00FC4A40" w14:paraId="1D760DAA" w14:textId="77777777" w:rsidTr="00A51C05">
        <w:tc>
          <w:tcPr>
            <w:tcW w:w="8505" w:type="dxa"/>
          </w:tcPr>
          <w:p w14:paraId="10440B66" w14:textId="42BE8D03" w:rsidR="00442740" w:rsidRPr="005C618B" w:rsidRDefault="00E7679F">
            <w:pPr>
              <w:pStyle w:val="CVEnvironnementTechnique"/>
            </w:pPr>
            <w:moveTo w:id="280" w:author="Gregory Anne" w:date="2014-10-24T12:23:00Z">
              <w:del w:id="281" w:author="Gregory Anne" w:date="2014-10-24T15:45:00Z">
                <w:r w:rsidRPr="005C618B" w:rsidDel="00FC4A40">
                  <w:delText>Technologies</w:delText>
                </w:r>
              </w:del>
            </w:moveTo>
            <w:ins w:id="282" w:author="Gregory Anne" w:date="2014-10-24T15:45:00Z">
              <w:r w:rsidR="00FC4A40" w:rsidRPr="00FC4A40">
                <w:rPr>
                  <w:rPrChange w:id="283" w:author="Gregory Anne" w:date="2014-10-24T15:45:00Z">
                    <w:rPr>
                      <w:lang w:val="en-US"/>
                    </w:rPr>
                  </w:rPrChange>
                </w:rPr>
                <w:t>Environnement</w:t>
              </w:r>
            </w:ins>
            <w:moveTo w:id="284" w:author="Gregory Anne" w:date="2014-10-24T12:23:00Z">
              <w:r w:rsidRPr="005C618B">
                <w:t xml:space="preserve"> projets : </w:t>
              </w:r>
            </w:moveTo>
            <w:ins w:id="285" w:author="Gregory Anne" w:date="2014-10-24T16:51:00Z">
              <w:r w:rsidR="00443A3D">
                <w:t>Sud-Est Asiatique</w:t>
              </w:r>
            </w:ins>
            <w:ins w:id="286" w:author="Gregory Anne" w:date="2014-10-24T16:55:00Z">
              <w:r w:rsidR="00443A3D">
                <w:t xml:space="preserve">, </w:t>
              </w:r>
            </w:ins>
            <w:ins w:id="287" w:author="Gregory Anne" w:date="2014-10-24T16:54:00Z">
              <w:r w:rsidR="00443A3D">
                <w:t xml:space="preserve">Partenaires multinationaux, Equipe de 6 personnes, </w:t>
              </w:r>
            </w:ins>
            <w:moveTo w:id="288" w:author="Gregory Anne" w:date="2014-10-24T12:23:00Z">
              <w:del w:id="289" w:author="Gregory Anne" w:date="2014-10-24T12:23:00Z">
                <w:r w:rsidRPr="005C618B" w:rsidDel="00E7679F">
                  <w:delText xml:space="preserve">Applications serveur: </w:delText>
                </w:r>
              </w:del>
              <w:del w:id="290" w:author="Gregory Anne" w:date="2014-10-24T16:58:00Z">
                <w:r w:rsidRPr="005C618B" w:rsidDel="00443A3D">
                  <w:delText>Java</w:delText>
                </w:r>
                <w:r w:rsidRPr="00FC4A40" w:rsidDel="00443A3D">
                  <w:delText xml:space="preserve">, </w:delText>
                </w:r>
              </w:del>
              <w:del w:id="291" w:author="Gregory Anne" w:date="2014-10-24T12:25:00Z">
                <w:r w:rsidRPr="00FC4A40" w:rsidDel="00E7679F">
                  <w:delText>Microsoft</w:delText>
                </w:r>
              </w:del>
              <w:del w:id="292" w:author="Gregory Anne" w:date="2014-10-24T16:58:00Z">
                <w:r w:rsidRPr="00FC4A40" w:rsidDel="00443A3D">
                  <w:delText xml:space="preserve"> SQL Server, </w:delText>
                </w:r>
                <w:r w:rsidRPr="005C618B" w:rsidDel="00443A3D">
                  <w:delText>Eclipse, UML, Testlink, Mantis, SVN</w:delText>
                </w:r>
              </w:del>
            </w:moveTo>
            <w:ins w:id="293" w:author="Gregory Anne" w:date="2014-10-24T12:27:00Z">
              <w:r w:rsidRPr="00FC4A40">
                <w:rPr>
                  <w:rPrChange w:id="294" w:author="Gregory Anne" w:date="2014-10-24T15:45:00Z">
                    <w:rPr>
                      <w:lang w:val="en-US"/>
                    </w:rPr>
                  </w:rPrChange>
                </w:rPr>
                <w:t>Anglais et Manglish.</w:t>
              </w:r>
            </w:ins>
          </w:p>
        </w:tc>
      </w:tr>
    </w:tbl>
    <w:moveToRangeEnd w:id="279"/>
    <w:p w14:paraId="54F702C8" w14:textId="77777777" w:rsidR="00442740" w:rsidRPr="00EB4A1A" w:rsidRDefault="00442740" w:rsidP="00442740">
      <w:pPr>
        <w:pStyle w:val="CVTitreSection"/>
        <w:rPr>
          <w:ins w:id="295" w:author="Gregory Anne" w:date="2014-10-24T12:33:00Z"/>
        </w:rPr>
      </w:pPr>
      <w:ins w:id="296" w:author="Gregory Anne" w:date="2014-10-24T12:33:00Z">
        <w:r w:rsidRPr="00EB4A1A">
          <w:t>Stages</w:t>
        </w:r>
      </w:ins>
    </w:p>
    <w:p w14:paraId="23328C33" w14:textId="77777777" w:rsidR="00E7679F" w:rsidRPr="00E7679F" w:rsidRDefault="00E7679F" w:rsidP="003E332E">
      <w:pPr>
        <w:pStyle w:val="CVMissionDescription"/>
        <w:rPr>
          <w:ins w:id="297" w:author="Gregory Anne" w:date="2014-10-24T12:23:00Z"/>
          <w:lang w:val="en-US"/>
          <w:rPrChange w:id="298" w:author="Gregory Anne" w:date="2014-10-24T12:25:00Z">
            <w:rPr>
              <w:ins w:id="299" w:author="Gregory Anne" w:date="2014-10-24T12:23:00Z"/>
            </w:rPr>
          </w:rPrChange>
        </w:rPr>
      </w:pPr>
    </w:p>
    <w:p w14:paraId="65393653" w14:textId="77777777" w:rsidR="003E332E" w:rsidRPr="003E332E" w:rsidDel="00E7679F" w:rsidRDefault="003E332E" w:rsidP="003E332E">
      <w:pPr>
        <w:pStyle w:val="CVMissionDescription"/>
        <w:rPr>
          <w:del w:id="300" w:author="Gregory Anne" w:date="2014-10-24T12:27:00Z"/>
          <w:lang w:val="en-US"/>
          <w:rPrChange w:id="301" w:author="Gregory Anne" w:date="2014-10-24T12:20:00Z">
            <w:rPr>
              <w:del w:id="302" w:author="Gregory Anne" w:date="2014-10-24T12:27:00Z"/>
            </w:rPr>
          </w:rPrChange>
        </w:rPr>
      </w:pPr>
    </w:p>
    <w:p w14:paraId="5EE5F806" w14:textId="77777777" w:rsidR="00EB4A1A" w:rsidRPr="00EB4A1A" w:rsidDel="00442740" w:rsidRDefault="00EB4A1A" w:rsidP="006A7F5F">
      <w:pPr>
        <w:pStyle w:val="CVMissionDescription"/>
        <w:rPr>
          <w:del w:id="303" w:author="Gregory Anne" w:date="2014-10-24T12:33:00Z"/>
        </w:rPr>
      </w:pPr>
      <w:del w:id="304" w:author="Gregory Anne" w:date="2014-10-24T12:33:00Z">
        <w:r w:rsidRPr="00EB4A1A" w:rsidDel="00442740">
          <w:delText>Principaux projets de Solutions de paiement pour le marché du Sud-Est Asiatique :</w:delText>
        </w:r>
      </w:del>
    </w:p>
    <w:p w14:paraId="3768F145" w14:textId="77777777" w:rsidR="00EB4A1A" w:rsidRPr="009D65DF" w:rsidDel="00442740" w:rsidRDefault="00EB4A1A" w:rsidP="00AC602F">
      <w:pPr>
        <w:pStyle w:val="CVMissionTche"/>
        <w:rPr>
          <w:del w:id="305" w:author="Gregory Anne" w:date="2014-10-24T12:33:00Z"/>
        </w:rPr>
      </w:pPr>
      <w:del w:id="306" w:author="Gregory Anne" w:date="2014-10-24T12:33:00Z">
        <w:r w:rsidRPr="009D65DF" w:rsidDel="00442740">
          <w:delText>Pre-paid Top-up Systems pour les fournisseurs d'accès mobiles : plusieurs upgrades menées à terme.</w:delText>
        </w:r>
      </w:del>
    </w:p>
    <w:p w14:paraId="4FFCBDE8" w14:textId="77777777" w:rsidR="00EB4A1A" w:rsidRPr="00EB4A1A" w:rsidDel="00442740" w:rsidRDefault="00EB4A1A" w:rsidP="00AC602F">
      <w:pPr>
        <w:pStyle w:val="CVMissionTche"/>
        <w:rPr>
          <w:del w:id="307" w:author="Gregory Anne" w:date="2014-10-24T12:33:00Z"/>
        </w:rPr>
      </w:pPr>
      <w:del w:id="308" w:author="Gregory Anne" w:date="2014-10-24T12:33:00Z">
        <w:r w:rsidRPr="00EB4A1A" w:rsidDel="00442740">
          <w:delText xml:space="preserve">Cartes Cadeaux, Cartes de Fidélité et systèmes de gestion : </w:delText>
        </w:r>
        <w:r w:rsidR="003E5E11" w:rsidDel="00442740">
          <w:delText>promotion et vente</w:delText>
        </w:r>
        <w:r w:rsidRPr="00EB4A1A" w:rsidDel="00442740">
          <w:delText xml:space="preserve"> </w:delText>
        </w:r>
        <w:r w:rsidR="003E5E11" w:rsidDel="00442740">
          <w:delText>du</w:delText>
        </w:r>
        <w:r w:rsidRPr="00EB4A1A" w:rsidDel="00442740">
          <w:delText xml:space="preserve"> système aux clients, </w:delText>
        </w:r>
        <w:r w:rsidR="003E5E11" w:rsidDel="00442740">
          <w:delText>amélioration d</w:delText>
        </w:r>
        <w:r w:rsidRPr="00EB4A1A" w:rsidDel="00442740">
          <w:delText>es composants fonctionnels</w:delText>
        </w:r>
        <w:r w:rsidR="003E5E11" w:rsidDel="00442740">
          <w:delText>.</w:delText>
        </w:r>
      </w:del>
    </w:p>
    <w:p w14:paraId="2E0E3EF4" w14:textId="77777777" w:rsidR="00EB4A1A" w:rsidRPr="00EB4A1A" w:rsidDel="00442740" w:rsidRDefault="00EB4A1A" w:rsidP="00AC602F">
      <w:pPr>
        <w:pStyle w:val="CVMissionTche"/>
        <w:rPr>
          <w:del w:id="309" w:author="Gregory Anne" w:date="2014-10-24T12:33:00Z"/>
        </w:rPr>
      </w:pPr>
      <w:del w:id="310" w:author="Gregory Anne" w:date="2014-10-24T12:33:00Z">
        <w:r w:rsidRPr="00EB4A1A" w:rsidDel="00442740">
          <w:delText xml:space="preserve">Caisses enregistreuses : </w:delText>
        </w:r>
        <w:r w:rsidR="003E5E11" w:rsidDel="00442740">
          <w:delText>création d’</w:delText>
        </w:r>
        <w:r w:rsidRPr="00EB4A1A" w:rsidDel="00442740">
          <w:delText xml:space="preserve">un logiciel middleware capable d’interagir entre le terminal connecté via une interface RS232 et toute application de gestion de </w:delText>
        </w:r>
        <w:r w:rsidR="003E5E11" w:rsidDel="00442740">
          <w:delText>vente au détail. S</w:delText>
        </w:r>
        <w:r w:rsidRPr="00EB4A1A" w:rsidDel="00442740">
          <w:delText>pécifi</w:delText>
        </w:r>
        <w:r w:rsidR="003E5E11" w:rsidDel="00442740">
          <w:delText>cation d</w:delText>
        </w:r>
        <w:r w:rsidRPr="00EB4A1A" w:rsidDel="00442740">
          <w:delText xml:space="preserve">es paquets envoyés via le port série entre les caisses enregistreuses et le terminal, adaptés pour SoftPay, ainsi que pour </w:delText>
        </w:r>
        <w:r w:rsidR="003E5E11" w:rsidDel="00442740">
          <w:delText>un</w:delText>
        </w:r>
        <w:r w:rsidRPr="00EB4A1A" w:rsidDel="00442740">
          <w:delText xml:space="preserve"> système de comptes prépayés. </w:delText>
        </w:r>
        <w:r w:rsidR="003E5E11" w:rsidDel="00442740">
          <w:delText>M</w:delText>
        </w:r>
        <w:r w:rsidRPr="00EB4A1A" w:rsidDel="00442740">
          <w:delText>is</w:delText>
        </w:r>
        <w:r w:rsidR="003E5E11" w:rsidDel="00442740">
          <w:delText>e</w:delText>
        </w:r>
        <w:r w:rsidRPr="00EB4A1A" w:rsidDel="00442740">
          <w:delText xml:space="preserve"> en place </w:delText>
        </w:r>
        <w:r w:rsidR="003E5E11" w:rsidDel="00442740">
          <w:delText xml:space="preserve">de </w:delText>
        </w:r>
        <w:r w:rsidRPr="00EB4A1A" w:rsidDel="00442740">
          <w:delText>l'échange de ces messages en Java en utilisa</w:delText>
        </w:r>
        <w:r w:rsidR="003E5E11" w:rsidDel="00442740">
          <w:delText>nt l'API JavaComm. F</w:delText>
        </w:r>
        <w:r w:rsidRPr="00EB4A1A" w:rsidDel="00442740">
          <w:delText>ourni</w:delText>
        </w:r>
        <w:r w:rsidR="003E5E11" w:rsidDel="00442740">
          <w:delText>ture d’</w:delText>
        </w:r>
        <w:r w:rsidRPr="00EB4A1A" w:rsidDel="00442740">
          <w:delText>un accès standardisé à l'application middleware a</w:delText>
        </w:r>
        <w:r w:rsidR="003E5E11" w:rsidDel="00442740">
          <w:delText>vec CORBA. Délivrance de</w:delText>
        </w:r>
        <w:r w:rsidRPr="00EB4A1A" w:rsidDel="00442740">
          <w:delText xml:space="preserve"> support à l'équipe de </w:delText>
        </w:r>
        <w:r w:rsidR="003E5E11" w:rsidDel="00442740">
          <w:delText>l'entreprise partenaire (evietsoft).</w:delText>
        </w:r>
      </w:del>
    </w:p>
    <w:p w14:paraId="7391F007" w14:textId="77777777" w:rsidR="00EB4A1A" w:rsidRPr="00EB4A1A" w:rsidDel="00442740" w:rsidRDefault="003E5E11" w:rsidP="00AC602F">
      <w:pPr>
        <w:pStyle w:val="CVMissionTche"/>
        <w:rPr>
          <w:del w:id="311" w:author="Gregory Anne" w:date="2014-10-24T12:33:00Z"/>
        </w:rPr>
      </w:pPr>
      <w:del w:id="312" w:author="Gregory Anne" w:date="2014-10-24T12:33:00Z">
        <w:r w:rsidDel="00442740">
          <w:delText>iPay : conception</w:delText>
        </w:r>
        <w:r w:rsidRPr="00EB4A1A" w:rsidDel="00442740">
          <w:delText xml:space="preserve"> </w:delText>
        </w:r>
        <w:r w:rsidDel="00442740">
          <w:delText>de A jusqu’à Z d’une s</w:delText>
        </w:r>
        <w:r w:rsidR="00EB4A1A" w:rsidRPr="00EB4A1A" w:rsidDel="00442740">
          <w:delText>oluti</w:delText>
        </w:r>
        <w:r w:rsidDel="00442740">
          <w:delText>on de paiement en ligne.</w:delText>
        </w:r>
      </w:del>
    </w:p>
    <w:p w14:paraId="40B23122" w14:textId="77777777" w:rsidR="00EB4A1A" w:rsidRPr="00EB4A1A" w:rsidDel="00442740" w:rsidRDefault="003E5E11" w:rsidP="00AC602F">
      <w:pPr>
        <w:pStyle w:val="CVMissionTche"/>
        <w:rPr>
          <w:del w:id="313" w:author="Gregory Anne" w:date="2014-10-24T12:33:00Z"/>
        </w:rPr>
      </w:pPr>
      <w:del w:id="314" w:author="Gregory Anne" w:date="2014-10-24T12:33:00Z">
        <w:r w:rsidDel="00442740">
          <w:delText>PrepaidWebServices : c</w:delText>
        </w:r>
        <w:r w:rsidR="00EB4A1A" w:rsidRPr="00EB4A1A" w:rsidDel="00442740">
          <w:delText>ré</w:delText>
        </w:r>
        <w:r w:rsidDel="00442740">
          <w:delText>ation d’une application JAX-WSpour que permettre à d</w:delText>
        </w:r>
        <w:r w:rsidR="00EB4A1A" w:rsidRPr="00EB4A1A" w:rsidDel="00442740">
          <w:delText>es comptes clients de télécharger les journaux de transactions et les informations des cartes au format XML.</w:delText>
        </w:r>
      </w:del>
    </w:p>
    <w:p w14:paraId="0F13B11B" w14:textId="77777777" w:rsidR="00EB4A1A" w:rsidRPr="00EB4A1A" w:rsidDel="00442740" w:rsidRDefault="003E5E11" w:rsidP="00AC602F">
      <w:pPr>
        <w:pStyle w:val="CVMissionTche"/>
        <w:rPr>
          <w:del w:id="315" w:author="Gregory Anne" w:date="2014-10-24T12:33:00Z"/>
        </w:rPr>
      </w:pPr>
      <w:del w:id="316" w:author="Gregory Anne" w:date="2014-10-24T12:33:00Z">
        <w:r w:rsidDel="00442740">
          <w:delText>Bill Collectors : spécification d’un</w:delText>
        </w:r>
        <w:r w:rsidR="00EB4A1A" w:rsidRPr="00EB4A1A" w:rsidDel="00442740">
          <w:delText xml:space="preserve"> un add-on</w:delText>
        </w:r>
        <w:r w:rsidDel="00442740">
          <w:delText xml:space="preserve"> pour Gift cards system et iPay</w:delText>
        </w:r>
        <w:r w:rsidR="00EB4A1A" w:rsidRPr="00EB4A1A" w:rsidDel="00442740">
          <w:delText xml:space="preserve"> afin que les détenteurs de cartes </w:delText>
        </w:r>
        <w:r w:rsidDel="00442740">
          <w:delText>puissent</w:delText>
        </w:r>
        <w:r w:rsidR="00EB4A1A" w:rsidRPr="00EB4A1A" w:rsidDel="00442740">
          <w:delText xml:space="preserve"> payer leurs factures en utilisant leur comptes prépayés.</w:delText>
        </w:r>
      </w:del>
    </w:p>
    <w:p w14:paraId="017E24CA" w14:textId="77777777" w:rsidR="00EB4A1A" w:rsidRPr="00EB4A1A" w:rsidDel="00442740" w:rsidRDefault="00EB4A1A" w:rsidP="00AC602F">
      <w:pPr>
        <w:pStyle w:val="CVMissionTche"/>
        <w:rPr>
          <w:del w:id="317" w:author="Gregory Anne" w:date="2014-10-24T12:33:00Z"/>
        </w:rPr>
      </w:pPr>
      <w:del w:id="318" w:author="Gregory Anne" w:date="2014-10-24T12:33:00Z">
        <w:r w:rsidRPr="00EB4A1A" w:rsidDel="00442740">
          <w:delText>Système de cryptage de la transmission des données bancaires entre les terminaux POS et les serveurs d</w:delText>
        </w:r>
        <w:r w:rsidR="003E5E11" w:rsidDel="00442740">
          <w:delText>'applications bancaires : présentation de</w:delText>
        </w:r>
        <w:r w:rsidRPr="00EB4A1A" w:rsidDel="00442740">
          <w:delText xml:space="preserve"> la solution aux comités directeurs des grand</w:delText>
        </w:r>
        <w:r w:rsidR="003E5E11" w:rsidDel="00442740">
          <w:delText>es banques Vietnamiennes, Installation d’</w:delText>
        </w:r>
        <w:r w:rsidRPr="00EB4A1A" w:rsidDel="00442740">
          <w:delText>une version pilote pour la plus grosse banque d'état du pays.</w:delText>
        </w:r>
      </w:del>
    </w:p>
    <w:p w14:paraId="5F5613E6" w14:textId="77777777" w:rsidR="00EB4A1A" w:rsidRPr="00EB4A1A" w:rsidDel="00442740" w:rsidRDefault="00EB4A1A" w:rsidP="00AC602F">
      <w:pPr>
        <w:pStyle w:val="CVMissionTche"/>
        <w:rPr>
          <w:del w:id="319" w:author="Gregory Anne" w:date="2014-10-24T12:33:00Z"/>
        </w:rPr>
      </w:pPr>
      <w:del w:id="320" w:author="Gregory Anne" w:date="2014-10-24T12:33:00Z">
        <w:r w:rsidRPr="00EB4A1A" w:rsidDel="00442740">
          <w:delText>Appareils de paiements NFC : utilisation du Proximity Coupling Device -</w:delText>
        </w:r>
        <w:r w:rsidR="003E5E11" w:rsidDel="00442740">
          <w:delText xml:space="preserve"> </w:delText>
        </w:r>
        <w:r w:rsidRPr="00EB4A1A" w:rsidDel="00442740">
          <w:delText>spécification du circuit de transactions et des cas d'utilisation pour plusieurs projets liés à cette technologie.</w:delText>
        </w:r>
      </w:del>
    </w:p>
    <w:p w14:paraId="04465971" w14:textId="77777777" w:rsidR="002425E3" w:rsidRPr="00EB4A1A" w:rsidDel="00442740" w:rsidRDefault="00EB4A1A" w:rsidP="001E277A">
      <w:pPr>
        <w:pStyle w:val="CVMissionTche"/>
        <w:rPr>
          <w:del w:id="321" w:author="Gregory Anne" w:date="2014-10-24T12:33:00Z"/>
        </w:rPr>
      </w:pPr>
      <w:del w:id="322" w:author="Gregory Anne" w:date="2014-10-24T12:33:00Z">
        <w:r w:rsidRPr="00EB4A1A" w:rsidDel="00442740">
          <w:delText>Integration de diverses applications sur un terminal unique.</w:delText>
        </w:r>
        <w:moveFromRangeStart w:id="323" w:author="Gregory Anne" w:date="2014-10-24T12:23:00Z" w:name="move401916734"/>
      </w:del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6A7F5F" w:rsidRPr="006A7F5F" w:rsidDel="00442740" w14:paraId="0DF89B2C" w14:textId="77777777" w:rsidTr="00345A79">
        <w:trPr>
          <w:del w:id="324" w:author="Gregory Anne" w:date="2014-10-24T12:33:00Z"/>
        </w:trPr>
        <w:tc>
          <w:tcPr>
            <w:tcW w:w="8505" w:type="dxa"/>
          </w:tcPr>
          <w:p w14:paraId="19E1FECC" w14:textId="77777777" w:rsidR="002425E3" w:rsidRPr="006A7F5F" w:rsidDel="00442740" w:rsidRDefault="002425E3">
            <w:pPr>
              <w:pStyle w:val="CVMissionTche"/>
              <w:rPr>
                <w:del w:id="325" w:author="Gregory Anne" w:date="2014-10-24T12:33:00Z"/>
              </w:rPr>
              <w:pPrChange w:id="326" w:author="Gregory Anne" w:date="2014-10-24T12:23:00Z">
                <w:pPr>
                  <w:pStyle w:val="CVEnvironnementTechnique"/>
                </w:pPr>
              </w:pPrChange>
            </w:pPr>
            <w:moveFrom w:id="327" w:author="Gregory Anne" w:date="2014-10-24T12:23:00Z">
              <w:del w:id="328" w:author="Gregory Anne" w:date="2014-10-24T12:33:00Z">
                <w:r w:rsidRPr="006A7F5F" w:rsidDel="00442740">
                  <w:delText>Technologies projet</w:delText>
                </w:r>
                <w:r w:rsidR="003E5E11" w:rsidRPr="006A7F5F" w:rsidDel="00442740">
                  <w:delText>s</w:delText>
                </w:r>
                <w:r w:rsidR="00EB4A1A" w:rsidRPr="006A7F5F" w:rsidDel="00442740">
                  <w:delText xml:space="preserve"> : </w:delText>
                </w:r>
                <w:r w:rsidR="003E5E11" w:rsidRPr="006A7F5F" w:rsidDel="00442740">
                  <w:delText>Applications serveur: Java, Microsoft SQL Server, Eclipse, UML, Testlink, Mantis, SVN</w:delText>
                </w:r>
              </w:del>
            </w:moveFrom>
          </w:p>
        </w:tc>
      </w:tr>
      <w:moveFromRangeEnd w:id="323"/>
    </w:tbl>
    <w:p w14:paraId="1565B044" w14:textId="77777777" w:rsidR="002425E3" w:rsidRPr="003E5E11" w:rsidDel="00442740" w:rsidRDefault="002425E3">
      <w:pPr>
        <w:pStyle w:val="CVMissionTche"/>
        <w:rPr>
          <w:del w:id="329" w:author="Gregory Anne" w:date="2014-10-24T12:33:00Z"/>
        </w:rPr>
        <w:pPrChange w:id="330" w:author="Gregory Anne" w:date="2014-10-24T12:23:00Z">
          <w:pPr>
            <w:pStyle w:val="CVSparateur"/>
          </w:pPr>
        </w:pPrChange>
      </w:pPr>
    </w:p>
    <w:p w14:paraId="7927ECE7" w14:textId="77777777" w:rsidR="008F558D" w:rsidRPr="00EB4A1A" w:rsidDel="00442740" w:rsidRDefault="008F558D">
      <w:pPr>
        <w:pStyle w:val="CVMissionTche"/>
        <w:rPr>
          <w:del w:id="331" w:author="Gregory Anne" w:date="2014-10-24T12:33:00Z"/>
        </w:rPr>
        <w:pPrChange w:id="332" w:author="Gregory Anne" w:date="2014-10-24T12:23:00Z">
          <w:pPr>
            <w:pStyle w:val="CVTitreSection"/>
          </w:pPr>
        </w:pPrChange>
      </w:pPr>
      <w:del w:id="333" w:author="Gregory Anne" w:date="2014-10-24T12:33:00Z">
        <w:r w:rsidRPr="00EB4A1A" w:rsidDel="00442740">
          <w:delText>S</w:delText>
        </w:r>
        <w:r w:rsidR="008404EA" w:rsidRPr="00EB4A1A" w:rsidDel="00442740">
          <w:delText>tages</w:delText>
        </w:r>
      </w:del>
    </w:p>
    <w:p w14:paraId="0BB84FB5" w14:textId="77777777" w:rsidR="008F558D" w:rsidRPr="00EB4A1A" w:rsidRDefault="006A7F5F" w:rsidP="00C364D2">
      <w:pPr>
        <w:pStyle w:val="CVSocit"/>
      </w:pPr>
      <w:r>
        <w:t>2009</w:t>
      </w:r>
      <w:r w:rsidR="008F558D" w:rsidRPr="00EB4A1A">
        <w:t xml:space="preserve"> / </w:t>
      </w:r>
      <w:r>
        <w:t>6</w:t>
      </w:r>
      <w:r w:rsidR="008F558D" w:rsidRPr="00EB4A1A">
        <w:t xml:space="preserve"> mois</w:t>
      </w:r>
      <w:r w:rsidR="008F558D" w:rsidRPr="00EB4A1A">
        <w:tab/>
      </w:r>
      <w:r>
        <w:rPr>
          <w:smallCaps/>
        </w:rPr>
        <w:t>IBM Vietnam</w:t>
      </w:r>
    </w:p>
    <w:p w14:paraId="223C612B" w14:textId="07B040E5" w:rsidR="00B14F0B" w:rsidRDefault="00B14F0B">
      <w:pPr>
        <w:pStyle w:val="CVRle"/>
        <w:rPr>
          <w:ins w:id="334" w:author="Gregory Anne" w:date="2014-10-24T16:13:00Z"/>
        </w:rPr>
        <w:pPrChange w:id="335" w:author="Gregory Anne" w:date="2014-10-24T16:13:00Z">
          <w:pPr>
            <w:pStyle w:val="CVMissionTche"/>
          </w:pPr>
        </w:pPrChange>
      </w:pPr>
      <w:ins w:id="336" w:author="Gregory Anne" w:date="2014-10-24T16:13:00Z">
        <w:r>
          <w:t xml:space="preserve">Stage </w:t>
        </w:r>
      </w:ins>
      <w:ins w:id="337" w:author="Gregory Anne" w:date="2014-10-24T16:38:00Z">
        <w:r w:rsidR="0099290B">
          <w:t xml:space="preserve">conventionné </w:t>
        </w:r>
      </w:ins>
      <w:ins w:id="338" w:author="Gregory Anne" w:date="2014-10-24T16:13:00Z">
        <w:r w:rsidR="00FE4B02">
          <w:t>universitaire</w:t>
        </w:r>
      </w:ins>
    </w:p>
    <w:p w14:paraId="38D69AE9" w14:textId="77777777" w:rsidR="002F4A66" w:rsidRDefault="006A7F5F">
      <w:pPr>
        <w:pStyle w:val="CVMissionDescription"/>
        <w:rPr>
          <w:ins w:id="339" w:author="Gregory Anne" w:date="2014-10-24T12:45:00Z"/>
        </w:rPr>
        <w:pPrChange w:id="340" w:author="Gregory Anne" w:date="2014-10-24T12:45:00Z">
          <w:pPr>
            <w:pStyle w:val="CVMissionTche"/>
          </w:pPr>
        </w:pPrChange>
      </w:pPr>
      <w:r>
        <w:t>Participation aux projets de l'équipe "</w:t>
      </w:r>
      <w:r w:rsidRPr="00C07AD9">
        <w:rPr>
          <w:b/>
          <w:rPrChange w:id="341" w:author="Gregory Anne" w:date="2014-10-24T12:34:00Z">
            <w:rPr/>
          </w:rPrChange>
        </w:rPr>
        <w:t>M</w:t>
      </w:r>
      <w:ins w:id="342" w:author="Gregory Anne" w:date="2014-10-24T12:34:00Z">
        <w:r w:rsidR="00C07AD9" w:rsidRPr="00C07AD9">
          <w:rPr>
            <w:b/>
            <w:rPrChange w:id="343" w:author="Gregory Anne" w:date="2014-10-24T12:34:00Z">
              <w:rPr/>
            </w:rPrChange>
          </w:rPr>
          <w:t xml:space="preserve">airie </w:t>
        </w:r>
      </w:ins>
      <w:r w:rsidRPr="00C07AD9">
        <w:rPr>
          <w:b/>
          <w:rPrChange w:id="344" w:author="Gregory Anne" w:date="2014-10-24T12:34:00Z">
            <w:rPr/>
          </w:rPrChange>
        </w:rPr>
        <w:t>d</w:t>
      </w:r>
      <w:ins w:id="345" w:author="Gregory Anne" w:date="2014-10-24T12:34:00Z">
        <w:r w:rsidR="00C07AD9" w:rsidRPr="00C07AD9">
          <w:rPr>
            <w:b/>
            <w:rPrChange w:id="346" w:author="Gregory Anne" w:date="2014-10-24T12:34:00Z">
              <w:rPr/>
            </w:rPrChange>
          </w:rPr>
          <w:t xml:space="preserve">e </w:t>
        </w:r>
      </w:ins>
      <w:r w:rsidRPr="00C07AD9">
        <w:rPr>
          <w:b/>
          <w:rPrChange w:id="347" w:author="Gregory Anne" w:date="2014-10-24T12:34:00Z">
            <w:rPr/>
          </w:rPrChange>
        </w:rPr>
        <w:t>P</w:t>
      </w:r>
      <w:ins w:id="348" w:author="Gregory Anne" w:date="2014-10-24T12:34:00Z">
        <w:r w:rsidR="00C07AD9" w:rsidRPr="00C07AD9">
          <w:rPr>
            <w:b/>
            <w:rPrChange w:id="349" w:author="Gregory Anne" w:date="2014-10-24T12:34:00Z">
              <w:rPr/>
            </w:rPrChange>
          </w:rPr>
          <w:t>aris</w:t>
        </w:r>
      </w:ins>
      <w:r>
        <w:t>", experte en technologies Java/J2E (</w:t>
      </w:r>
      <w:del w:id="350" w:author="Gregory Anne" w:date="2014-10-24T12:45:00Z">
        <w:r w:rsidDel="002F4A66">
          <w:delText>travail collaboratif basé sur des frameworks Hibernate/Spring/Struts, Mantis bugtracker, Subversion</w:delText>
        </w:r>
      </w:del>
      <w:ins w:id="351" w:author="Gregory Anne" w:date="2014-10-24T12:45:00Z">
        <w:r w:rsidR="002F4A66">
          <w:t>Développement offshore pour IBM France</w:t>
        </w:r>
      </w:ins>
      <w:r>
        <w:t xml:space="preserve">). </w:t>
      </w:r>
    </w:p>
    <w:p w14:paraId="1C01B36A" w14:textId="77777777" w:rsidR="006B0C13" w:rsidRDefault="006B0C13">
      <w:pPr>
        <w:pStyle w:val="BodyText"/>
        <w:spacing w:before="40" w:after="40"/>
        <w:rPr>
          <w:ins w:id="352" w:author="Gregory Anne" w:date="2014-10-24T14:30:00Z"/>
          <w:rFonts w:ascii="Arial" w:hAnsi="Arial" w:cs="Tahoma"/>
          <w:sz w:val="18"/>
        </w:rPr>
        <w:pPrChange w:id="353" w:author="Gregory Anne" w:date="2014-10-24T14:30:00Z">
          <w:pPr>
            <w:pStyle w:val="CVMissionTcheNiveau2"/>
          </w:pPr>
        </w:pPrChange>
      </w:pPr>
      <w:ins w:id="354" w:author="Gregory Anne" w:date="2014-10-24T14:26:00Z">
        <w:r>
          <w:rPr>
            <w:rFonts w:ascii="Arial" w:hAnsi="Arial" w:cs="Tahoma"/>
            <w:sz w:val="18"/>
          </w:rPr>
          <w:t>MdP (</w:t>
        </w:r>
        <w:r>
          <w:rPr>
            <w:rFonts w:ascii="Arial" w:hAnsi="Arial" w:cs="Arial"/>
            <w:sz w:val="18"/>
          </w:rPr>
          <w:t>≈</w:t>
        </w:r>
        <w:r>
          <w:rPr>
            <w:rFonts w:ascii="Arial" w:hAnsi="Arial" w:cs="Tahoma"/>
            <w:sz w:val="18"/>
          </w:rPr>
          <w:t>15 personnes) développait entièrement le SI de la Mairie de Paris. Le programme était découpé en sous-cellules, chacune chargée de développer un module de la suite applicative (exemples : TéléService-Annuaire, TS-RH, TS-Subventions etc). J'ai fait tour à tour partie de cellules positionnées sur des modules en phase de maintenance, et en phase d'implémentation, puis j'ai travaillé comme Business Analyst.</w:t>
        </w:r>
      </w:ins>
    </w:p>
    <w:p w14:paraId="084CAA06" w14:textId="77777777" w:rsidR="006B0C13" w:rsidRPr="006B0C13" w:rsidRDefault="006B0C13">
      <w:pPr>
        <w:pStyle w:val="BodyText"/>
        <w:spacing w:before="40" w:after="40"/>
        <w:rPr>
          <w:ins w:id="355" w:author="Gregory Anne" w:date="2014-10-24T14:30:00Z"/>
          <w:rFonts w:ascii="Arial" w:hAnsi="Arial" w:cs="Tahoma"/>
          <w:sz w:val="18"/>
          <w:rPrChange w:id="356" w:author="Gregory Anne" w:date="2014-10-24T14:30:00Z">
            <w:rPr>
              <w:ins w:id="357" w:author="Gregory Anne" w:date="2014-10-24T14:30:00Z"/>
            </w:rPr>
          </w:rPrChange>
        </w:rPr>
        <w:pPrChange w:id="358" w:author="Gregory Anne" w:date="2014-10-24T14:30:00Z">
          <w:pPr>
            <w:pStyle w:val="CVMissionTcheNiveau2"/>
          </w:pPr>
        </w:pPrChange>
      </w:pPr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6B0C13" w:rsidRPr="00EB4A1A" w14:paraId="69C1D3B5" w14:textId="77777777" w:rsidTr="005810D6">
        <w:trPr>
          <w:ins w:id="359" w:author="Gregory Anne" w:date="2014-10-24T14:30:00Z"/>
        </w:trPr>
        <w:tc>
          <w:tcPr>
            <w:tcW w:w="8789" w:type="dxa"/>
          </w:tcPr>
          <w:p w14:paraId="00236AB8" w14:textId="7A98E6A5" w:rsidR="006B0C13" w:rsidRPr="00EB4A1A" w:rsidRDefault="006B0C13" w:rsidP="001E277A">
            <w:pPr>
              <w:pStyle w:val="CVEnvironnementTechnique"/>
              <w:rPr>
                <w:ins w:id="360" w:author="Gregory Anne" w:date="2014-10-24T14:30:00Z"/>
              </w:rPr>
            </w:pPr>
            <w:ins w:id="361" w:author="Gregory Anne" w:date="2014-10-24T14:30:00Z">
              <w:r w:rsidRPr="00EB4A1A">
                <w:t>Technologies projet</w:t>
              </w:r>
              <w:r>
                <w:t> :</w:t>
              </w:r>
            </w:ins>
            <w:ins w:id="362" w:author="Gregory Anne" w:date="2014-10-24T14:31:00Z">
              <w:r>
                <w:t xml:space="preserve"> </w:t>
              </w:r>
            </w:ins>
            <w:ins w:id="363" w:author="Gregory Anne" w:date="2014-10-24T16:13:00Z">
              <w:r w:rsidR="00B14F0B">
                <w:t>Framework « Lutece »,</w:t>
              </w:r>
            </w:ins>
            <w:ins w:id="364" w:author="Gregory Anne" w:date="2014-10-24T14:30:00Z">
              <w:r>
                <w:t xml:space="preserve"> JEE (Hibernate, Spring, Struts), JBoss</w:t>
              </w:r>
            </w:ins>
            <w:ins w:id="365" w:author="Gregory Anne" w:date="2014-10-24T14:31:00Z">
              <w:r>
                <w:t>, Mantis, RUP, Anglais/Français</w:t>
              </w:r>
            </w:ins>
          </w:p>
        </w:tc>
      </w:tr>
    </w:tbl>
    <w:p w14:paraId="4BE3AFCE" w14:textId="77777777" w:rsidR="006B0C13" w:rsidRDefault="006B0C13" w:rsidP="006B0C13">
      <w:pPr>
        <w:snapToGrid w:val="0"/>
        <w:ind w:left="45" w:right="5"/>
        <w:rPr>
          <w:ins w:id="366" w:author="Gregory Anne" w:date="2014-10-24T14:30:00Z"/>
          <w:sz w:val="12"/>
        </w:rPr>
      </w:pPr>
    </w:p>
    <w:p w14:paraId="78DC4D05" w14:textId="77777777" w:rsidR="006B0C13" w:rsidRPr="00595CF4" w:rsidRDefault="006B0C13" w:rsidP="006B0C13">
      <w:pPr>
        <w:snapToGrid w:val="0"/>
        <w:ind w:left="45" w:right="5"/>
        <w:rPr>
          <w:ins w:id="367" w:author="Gregory Anne" w:date="2014-10-24T14:26:00Z"/>
          <w:sz w:val="12"/>
        </w:rPr>
      </w:pPr>
    </w:p>
    <w:p w14:paraId="3683BB31" w14:textId="06692D5C" w:rsidR="006B0C13" w:rsidRPr="006B0C13" w:rsidRDefault="0099290B">
      <w:pPr>
        <w:pStyle w:val="CVRle"/>
        <w:rPr>
          <w:ins w:id="368" w:author="Gregory Anne" w:date="2014-10-24T14:26:00Z"/>
          <w:rPrChange w:id="369" w:author="Gregory Anne" w:date="2014-10-24T14:28:00Z">
            <w:rPr>
              <w:ins w:id="370" w:author="Gregory Anne" w:date="2014-10-24T14:26:00Z"/>
              <w:rFonts w:ascii="Arial" w:hAnsi="Arial"/>
              <w:sz w:val="22"/>
              <w:szCs w:val="22"/>
            </w:rPr>
          </w:rPrChange>
        </w:rPr>
        <w:pPrChange w:id="371" w:author="Gregory Anne" w:date="2014-10-24T14:28:00Z">
          <w:pPr>
            <w:pStyle w:val="BodyText"/>
            <w:shd w:val="clear" w:color="auto" w:fill="99CCFF"/>
            <w:spacing w:before="20" w:after="20"/>
          </w:pPr>
        </w:pPrChange>
      </w:pPr>
      <w:ins w:id="372" w:author="Gregory Anne" w:date="2014-10-24T16:33:00Z">
        <w:r>
          <w:t>Rédaction d’un master</w:t>
        </w:r>
      </w:ins>
      <w:ins w:id="373" w:author="Gregory Anne" w:date="2014-10-24T16:34:00Z">
        <w:r>
          <w:t>’s thesis</w:t>
        </w:r>
      </w:ins>
      <w:ins w:id="374" w:author="Gregory Anne" w:date="2014-10-24T16:36:00Z">
        <w:r>
          <w:t> :</w:t>
        </w:r>
      </w:ins>
      <w:ins w:id="375" w:author="Gregory Anne" w:date="2014-10-24T16:33:00Z">
        <w:r>
          <w:t xml:space="preserve"> « </w:t>
        </w:r>
      </w:ins>
      <w:ins w:id="376" w:author="Gregory Anne" w:date="2014-10-24T16:36:00Z">
        <w:r>
          <w:t>E</w:t>
        </w:r>
      </w:ins>
      <w:ins w:id="377" w:author="Gregory Anne" w:date="2014-10-24T16:33:00Z">
        <w:r>
          <w:t>njeux et méthodes des centres de développement offshore ».</w:t>
        </w:r>
      </w:ins>
    </w:p>
    <w:p w14:paraId="02AF2B81" w14:textId="5C3DC01B" w:rsidR="0099290B" w:rsidRPr="0099290B" w:rsidRDefault="0099290B">
      <w:pPr>
        <w:pStyle w:val="CVMissionTche"/>
        <w:numPr>
          <w:ilvl w:val="0"/>
          <w:numId w:val="0"/>
        </w:numPr>
        <w:ind w:left="284"/>
        <w:rPr>
          <w:ins w:id="378" w:author="Gregory Anne" w:date="2014-10-24T16:35:00Z"/>
          <w:rPrChange w:id="379" w:author="Gregory Anne" w:date="2014-10-24T16:37:00Z">
            <w:rPr>
              <w:ins w:id="380" w:author="Gregory Anne" w:date="2014-10-24T16:35:00Z"/>
              <w:rFonts w:ascii="Arial" w:hAnsi="Arial" w:cs="Tahoma"/>
              <w:sz w:val="18"/>
            </w:rPr>
          </w:rPrChange>
        </w:rPr>
        <w:pPrChange w:id="381" w:author="Gregory Anne" w:date="2014-10-24T16:40:00Z">
          <w:pPr>
            <w:pStyle w:val="BodyText"/>
            <w:spacing w:before="40" w:after="40"/>
          </w:pPr>
        </w:pPrChange>
      </w:pPr>
      <w:ins w:id="382" w:author="Gregory Anne" w:date="2014-10-24T16:33:00Z">
        <w:r w:rsidRPr="0099290B">
          <w:rPr>
            <w:rPrChange w:id="383" w:author="Gregory Anne" w:date="2014-10-24T16:37:00Z">
              <w:rPr>
                <w:rFonts w:ascii="Arial" w:hAnsi="Arial" w:cs="Tahoma"/>
                <w:sz w:val="18"/>
              </w:rPr>
            </w:rPrChange>
          </w:rPr>
          <w:t xml:space="preserve">Analyse des méthodes de développement logiciel sur </w:t>
        </w:r>
      </w:ins>
      <w:ins w:id="384" w:author="Gregory Anne" w:date="2014-10-24T16:34:00Z">
        <w:r w:rsidRPr="0099290B">
          <w:rPr>
            <w:rPrChange w:id="385" w:author="Gregory Anne" w:date="2014-10-24T16:37:00Z">
              <w:rPr>
                <w:rFonts w:ascii="Arial" w:hAnsi="Arial" w:cs="Tahoma"/>
                <w:sz w:val="18"/>
              </w:rPr>
            </w:rPrChange>
          </w:rPr>
          <w:t xml:space="preserve">le nearshore et l’offshore </w:t>
        </w:r>
      </w:ins>
      <w:ins w:id="386" w:author="Gregory Anne" w:date="2014-10-24T16:36:00Z">
        <w:r w:rsidRPr="0099290B">
          <w:rPr>
            <w:rPrChange w:id="387" w:author="Gregory Anne" w:date="2014-10-24T16:37:00Z">
              <w:rPr>
                <w:rFonts w:ascii="Arial" w:hAnsi="Arial" w:cs="Tahoma"/>
                <w:sz w:val="18"/>
              </w:rPr>
            </w:rPrChange>
          </w:rPr>
          <w:t>en</w:t>
        </w:r>
      </w:ins>
      <w:ins w:id="388" w:author="Gregory Anne" w:date="2014-10-24T16:34:00Z">
        <w:r w:rsidRPr="0099290B">
          <w:rPr>
            <w:rPrChange w:id="389" w:author="Gregory Anne" w:date="2014-10-24T16:37:00Z">
              <w:rPr>
                <w:rFonts w:ascii="Arial" w:hAnsi="Arial" w:cs="Tahoma"/>
                <w:sz w:val="18"/>
              </w:rPr>
            </w:rPrChange>
          </w:rPr>
          <w:t xml:space="preserve"> 2009</w:t>
        </w:r>
      </w:ins>
      <w:ins w:id="390" w:author="Gregory Anne" w:date="2014-10-24T16:40:00Z">
        <w:r>
          <w:t> :</w:t>
        </w:r>
      </w:ins>
    </w:p>
    <w:p w14:paraId="21349323" w14:textId="0F803164" w:rsidR="0099290B" w:rsidRDefault="0099290B">
      <w:pPr>
        <w:pStyle w:val="CVMissionTche"/>
        <w:rPr>
          <w:ins w:id="391" w:author="Gregory Anne" w:date="2014-10-24T16:39:00Z"/>
        </w:rPr>
        <w:pPrChange w:id="392" w:author="Gregory Anne" w:date="2014-10-24T16:37:00Z">
          <w:pPr>
            <w:pStyle w:val="BodyText"/>
            <w:spacing w:before="40" w:after="40"/>
          </w:pPr>
        </w:pPrChange>
      </w:pPr>
      <w:ins w:id="393" w:author="Gregory Anne" w:date="2014-10-24T16:36:00Z">
        <w:r w:rsidRPr="0099290B">
          <w:rPr>
            <w:rPrChange w:id="394" w:author="Gregory Anne" w:date="2014-10-24T16:37:00Z">
              <w:rPr>
                <w:rFonts w:ascii="Arial" w:hAnsi="Arial" w:cs="Tahoma"/>
                <w:sz w:val="18"/>
              </w:rPr>
            </w:rPrChange>
          </w:rPr>
          <w:t>Présentation de la situation actuelle du marché à l</w:t>
        </w:r>
      </w:ins>
      <w:ins w:id="395" w:author="Gregory Anne" w:date="2014-10-24T16:37:00Z">
        <w:r w:rsidRPr="0099290B">
          <w:rPr>
            <w:rPrChange w:id="396" w:author="Gregory Anne" w:date="2014-10-24T16:37:00Z">
              <w:rPr>
                <w:rFonts w:ascii="Arial" w:hAnsi="Arial" w:cs="Tahoma"/>
                <w:sz w:val="18"/>
              </w:rPr>
            </w:rPrChange>
          </w:rPr>
          <w:t>’international et é</w:t>
        </w:r>
      </w:ins>
      <w:ins w:id="397" w:author="Gregory Anne" w:date="2014-10-24T16:35:00Z">
        <w:r w:rsidRPr="0099290B">
          <w:rPr>
            <w:rPrChange w:id="398" w:author="Gregory Anne" w:date="2014-10-24T16:37:00Z">
              <w:rPr>
                <w:rFonts w:ascii="Arial" w:hAnsi="Arial" w:cs="Tahoma"/>
                <w:sz w:val="18"/>
              </w:rPr>
            </w:rPrChange>
          </w:rPr>
          <w:t>tude des antagonismes français au développement de l’industrie</w:t>
        </w:r>
      </w:ins>
    </w:p>
    <w:p w14:paraId="70D376A5" w14:textId="18A846AA" w:rsidR="0099290B" w:rsidRDefault="0099290B">
      <w:pPr>
        <w:pStyle w:val="CVMissionTche"/>
        <w:rPr>
          <w:ins w:id="399" w:author="Gregory Anne" w:date="2014-10-24T16:41:00Z"/>
        </w:rPr>
        <w:pPrChange w:id="400" w:author="Gregory Anne" w:date="2014-10-24T16:37:00Z">
          <w:pPr>
            <w:pStyle w:val="BodyText"/>
            <w:spacing w:before="40" w:after="40"/>
          </w:pPr>
        </w:pPrChange>
      </w:pPr>
      <w:ins w:id="401" w:author="Gregory Anne" w:date="2014-10-24T16:41:00Z">
        <w:r>
          <w:t>Présentation de l’exemple Vietnamien, histoire</w:t>
        </w:r>
      </w:ins>
    </w:p>
    <w:p w14:paraId="7E5E7700" w14:textId="78B08D73" w:rsidR="0099290B" w:rsidRDefault="0099290B">
      <w:pPr>
        <w:pStyle w:val="CVMissionTche"/>
        <w:rPr>
          <w:ins w:id="402" w:author="Gregory Anne" w:date="2014-10-24T16:41:00Z"/>
        </w:rPr>
        <w:pPrChange w:id="403" w:author="Gregory Anne" w:date="2014-10-24T16:37:00Z">
          <w:pPr>
            <w:pStyle w:val="BodyText"/>
            <w:spacing w:before="40" w:after="40"/>
          </w:pPr>
        </w:pPrChange>
      </w:pPr>
      <w:ins w:id="404" w:author="Gregory Anne" w:date="2014-10-24T16:41:00Z">
        <w:r>
          <w:t>Présentation de l’exemple de IBM Global Services, histoire</w:t>
        </w:r>
      </w:ins>
    </w:p>
    <w:p w14:paraId="17160CD5" w14:textId="7849CF77" w:rsidR="0099290B" w:rsidRDefault="0099290B">
      <w:pPr>
        <w:pStyle w:val="CVMissionTche"/>
        <w:rPr>
          <w:ins w:id="405" w:author="Gregory Anne" w:date="2014-10-24T16:39:00Z"/>
        </w:rPr>
        <w:pPrChange w:id="406" w:author="Gregory Anne" w:date="2014-10-24T16:37:00Z">
          <w:pPr>
            <w:pStyle w:val="BodyText"/>
            <w:spacing w:before="40" w:after="40"/>
          </w:pPr>
        </w:pPrChange>
      </w:pPr>
      <w:ins w:id="407" w:author="Gregory Anne" w:date="2014-10-24T16:39:00Z">
        <w:r>
          <w:t>Méthodes de gestion cross-culturelles</w:t>
        </w:r>
      </w:ins>
    </w:p>
    <w:p w14:paraId="43F710BC" w14:textId="2DB74261" w:rsidR="0099290B" w:rsidRDefault="0099290B">
      <w:pPr>
        <w:pStyle w:val="CVMissionTche"/>
        <w:rPr>
          <w:ins w:id="408" w:author="Gregory Anne" w:date="2014-10-24T16:42:00Z"/>
        </w:rPr>
        <w:pPrChange w:id="409" w:author="Gregory Anne" w:date="2014-10-24T16:37:00Z">
          <w:pPr>
            <w:pStyle w:val="BodyText"/>
            <w:spacing w:before="40" w:after="40"/>
          </w:pPr>
        </w:pPrChange>
      </w:pPr>
      <w:ins w:id="410" w:author="Gregory Anne" w:date="2014-10-24T16:40:00Z">
        <w:r>
          <w:t>Cycles de vie de développement logiciel adaptés et RUP</w:t>
        </w:r>
      </w:ins>
    </w:p>
    <w:p w14:paraId="2D086672" w14:textId="364EECEB" w:rsidR="00683A7E" w:rsidRDefault="00683A7E">
      <w:pPr>
        <w:pStyle w:val="CVMissionTche"/>
        <w:rPr>
          <w:ins w:id="411" w:author="Gregory Anne" w:date="2014-10-24T16:40:00Z"/>
        </w:rPr>
        <w:pPrChange w:id="412" w:author="Gregory Anne" w:date="2014-10-24T16:37:00Z">
          <w:pPr>
            <w:pStyle w:val="BodyText"/>
            <w:spacing w:before="40" w:after="40"/>
          </w:pPr>
        </w:pPrChange>
      </w:pPr>
      <w:ins w:id="413" w:author="Gregory Anne" w:date="2014-10-24T16:42:00Z">
        <w:r>
          <w:t>Bilan</w:t>
        </w:r>
      </w:ins>
    </w:p>
    <w:p w14:paraId="5F9D9E6A" w14:textId="7DC3835E" w:rsidR="006B0C13" w:rsidRPr="00EB4A1A" w:rsidDel="00683A7E" w:rsidRDefault="006B0C13">
      <w:pPr>
        <w:pStyle w:val="CVMissionTcheNiveau2"/>
        <w:numPr>
          <w:ilvl w:val="0"/>
          <w:numId w:val="0"/>
        </w:numPr>
        <w:rPr>
          <w:del w:id="414" w:author="Gregory Anne" w:date="2014-10-24T16:43:00Z"/>
        </w:rPr>
        <w:pPrChange w:id="415" w:author="Gregory Anne" w:date="2014-10-24T14:28:00Z">
          <w:pPr>
            <w:pStyle w:val="CVMissionTcheNiveau2"/>
          </w:pPr>
        </w:pPrChange>
      </w:pPr>
      <w:moveToRangeStart w:id="416" w:author="Gregory Anne" w:date="2014-10-24T14:28:00Z" w:name="move401924240"/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6B0C13" w:rsidRPr="00EB4A1A" w:rsidDel="00683A7E" w14:paraId="0D6324C8" w14:textId="3F0D92CC" w:rsidTr="00FC16A8">
        <w:trPr>
          <w:del w:id="417" w:author="Gregory Anne" w:date="2014-10-24T16:43:00Z"/>
        </w:trPr>
        <w:tc>
          <w:tcPr>
            <w:tcW w:w="8789" w:type="dxa"/>
          </w:tcPr>
          <w:p w14:paraId="3CD33348" w14:textId="4AEB46F2" w:rsidR="006B0C13" w:rsidRPr="00EB4A1A" w:rsidDel="00683A7E" w:rsidRDefault="006B0C13" w:rsidP="001E277A">
            <w:pPr>
              <w:pStyle w:val="CVEnvironnementTechnique"/>
              <w:rPr>
                <w:del w:id="418" w:author="Gregory Anne" w:date="2014-10-24T16:43:00Z"/>
              </w:rPr>
            </w:pPr>
            <w:moveTo w:id="419" w:author="Gregory Anne" w:date="2014-10-24T14:28:00Z">
              <w:del w:id="420" w:author="Gregory Anne" w:date="2014-10-24T16:43:00Z">
                <w:r w:rsidRPr="00EB4A1A" w:rsidDel="00683A7E">
                  <w:delText>Technologies projet</w:delText>
                </w:r>
                <w:r w:rsidDel="00683A7E">
                  <w:delText> :</w:delText>
                </w:r>
              </w:del>
              <w:del w:id="421" w:author="Gregory Anne" w:date="2014-10-24T14:31:00Z">
                <w:r w:rsidDel="006B0C13">
                  <w:delText xml:space="preserve"> </w:delText>
                </w:r>
              </w:del>
              <w:del w:id="422" w:author="Gregory Anne" w:date="2014-10-24T14:29:00Z">
                <w:r w:rsidDel="006B0C13">
                  <w:delText xml:space="preserve">Java, </w:delText>
                </w:r>
                <w:r w:rsidRPr="006A7F5F" w:rsidDel="006B0C13">
                  <w:delText>HQL, JSP</w:delText>
                </w:r>
              </w:del>
              <w:del w:id="423" w:author="Gregory Anne" w:date="2014-10-24T16:43:00Z">
                <w:r w:rsidRPr="006A7F5F" w:rsidDel="00683A7E">
                  <w:delText xml:space="preserve">, </w:delText>
                </w:r>
                <w:r w:rsidDel="00683A7E">
                  <w:delText xml:space="preserve">PHP, </w:delText>
                </w:r>
                <w:r w:rsidRPr="006A7F5F" w:rsidDel="00683A7E">
                  <w:delText xml:space="preserve">JavaScript, </w:delText>
                </w:r>
                <w:r w:rsidDel="00683A7E">
                  <w:delText xml:space="preserve">Ajax, </w:delText>
                </w:r>
              </w:del>
              <w:del w:id="424" w:author="Gregory Anne" w:date="2014-10-24T14:29:00Z">
                <w:r w:rsidRPr="006A7F5F" w:rsidDel="006B0C13">
                  <w:delText>XML, CSS</w:delText>
                </w:r>
                <w:r w:rsidDel="006B0C13">
                  <w:delText xml:space="preserve">, LAMP/WAMP, </w:delText>
                </w:r>
              </w:del>
              <w:del w:id="425" w:author="Gregory Anne" w:date="2014-10-24T16:43:00Z">
                <w:r w:rsidDel="00683A7E">
                  <w:delText>MySQL</w:delText>
                </w:r>
              </w:del>
            </w:moveTo>
          </w:p>
        </w:tc>
      </w:tr>
    </w:tbl>
    <w:moveToRangeEnd w:id="416"/>
    <w:p w14:paraId="5DDC3D2A" w14:textId="77777777" w:rsidR="008F558D" w:rsidRPr="00EB4A1A" w:rsidDel="002F4A66" w:rsidRDefault="006A7F5F" w:rsidP="002A241B">
      <w:pPr>
        <w:pStyle w:val="CVMissionDescription"/>
        <w:rPr>
          <w:del w:id="426" w:author="Gregory Anne" w:date="2014-10-24T12:45:00Z"/>
        </w:rPr>
      </w:pPr>
      <w:del w:id="427" w:author="Gregory Anne" w:date="2014-10-24T12:45:00Z">
        <w:r w:rsidDel="002F4A66">
          <w:delText>Évolution du statut et des tâches suivant les projets :</w:delText>
        </w:r>
      </w:del>
    </w:p>
    <w:p w14:paraId="652349C0" w14:textId="77777777" w:rsidR="006A7F5F" w:rsidRPr="00AC602F" w:rsidDel="00271C20" w:rsidRDefault="006A7F5F">
      <w:pPr>
        <w:pStyle w:val="CVMissionDescription"/>
        <w:rPr>
          <w:del w:id="428" w:author="Gregory Anne" w:date="2014-10-24T14:33:00Z"/>
        </w:rPr>
        <w:pPrChange w:id="429" w:author="Gregory Anne" w:date="2014-10-24T12:45:00Z">
          <w:pPr>
            <w:pStyle w:val="CVMissionTche"/>
          </w:pPr>
        </w:pPrChange>
      </w:pPr>
      <w:del w:id="430" w:author="Gregory Anne" w:date="2014-10-24T14:33:00Z">
        <w:r w:rsidRPr="00AC602F" w:rsidDel="00271C20">
          <w:delText>Développement sur framework Java. Utilisation de HQL, JSP, JavaScript, XML, CSS et des concepts JEE + Résolution de bugs et change-requests sur application web JEE.</w:delText>
        </w:r>
      </w:del>
    </w:p>
    <w:p w14:paraId="15D12E42" w14:textId="77777777" w:rsidR="006A7F5F" w:rsidDel="00271C20" w:rsidRDefault="006A7F5F" w:rsidP="00AC602F">
      <w:pPr>
        <w:pStyle w:val="CVMissionTche"/>
        <w:rPr>
          <w:del w:id="431" w:author="Gregory Anne" w:date="2014-10-24T14:33:00Z"/>
        </w:rPr>
      </w:pPr>
      <w:del w:id="432" w:author="Gregory Anne" w:date="2014-10-24T14:33:00Z">
        <w:r w:rsidDel="00271C20">
          <w:delText>Analyse d'affaires : relais entre IBM FR et IBM VN. Traductions Français/Anglais, Détail des spécifications, Élimination de possibles ambiguïtés.</w:delText>
        </w:r>
      </w:del>
    </w:p>
    <w:p w14:paraId="14E855D9" w14:textId="77777777" w:rsidR="006A7F5F" w:rsidDel="00271C20" w:rsidRDefault="006A7F5F" w:rsidP="00AC602F">
      <w:pPr>
        <w:pStyle w:val="CVMissionTche"/>
        <w:rPr>
          <w:del w:id="433" w:author="Gregory Anne" w:date="2014-10-24T14:33:00Z"/>
        </w:rPr>
      </w:pPr>
      <w:del w:id="434" w:author="Gregory Anne" w:date="2014-10-24T14:33:00Z">
        <w:r w:rsidDel="00271C20">
          <w:delText>Projet interne: Outil de Gestion de Projet :</w:delText>
        </w:r>
      </w:del>
    </w:p>
    <w:p w14:paraId="30321E54" w14:textId="77777777" w:rsidR="006A7F5F" w:rsidRPr="00AC602F" w:rsidDel="00271C20" w:rsidRDefault="006A7F5F" w:rsidP="00BA124A">
      <w:pPr>
        <w:pStyle w:val="CVMissionTcheNiveau2"/>
        <w:rPr>
          <w:del w:id="435" w:author="Gregory Anne" w:date="2014-10-24T14:33:00Z"/>
        </w:rPr>
      </w:pPr>
      <w:del w:id="436" w:author="Gregory Anne" w:date="2014-10-24T14:33:00Z">
        <w:r w:rsidRPr="00AC602F" w:rsidDel="00271C20">
          <w:delText>Analyse des besoins, recherche et proposition de solutions.</w:delText>
        </w:r>
      </w:del>
    </w:p>
    <w:p w14:paraId="0DC254B6" w14:textId="77777777" w:rsidR="006A7F5F" w:rsidDel="00271C20" w:rsidRDefault="006A7F5F" w:rsidP="00BA124A">
      <w:pPr>
        <w:pStyle w:val="CVMissionTcheNiveau2"/>
        <w:rPr>
          <w:del w:id="437" w:author="Gregory Anne" w:date="2014-10-24T14:33:00Z"/>
        </w:rPr>
      </w:pPr>
      <w:del w:id="438" w:author="Gregory Anne" w:date="2014-10-24T14:33:00Z">
        <w:r w:rsidDel="00271C20">
          <w:delText>Spécification et Conception du modèle.</w:delText>
        </w:r>
      </w:del>
    </w:p>
    <w:p w14:paraId="73387593" w14:textId="77777777" w:rsidR="006A7F5F" w:rsidDel="00271C20" w:rsidRDefault="006A7F5F" w:rsidP="00BA124A">
      <w:pPr>
        <w:pStyle w:val="CVMissionTcheNiveau2"/>
        <w:rPr>
          <w:del w:id="439" w:author="Gregory Anne" w:date="2014-10-24T14:33:00Z"/>
        </w:rPr>
      </w:pPr>
      <w:del w:id="440" w:author="Gregory Anne" w:date="2014-10-24T14:33:00Z">
        <w:r w:rsidDel="00271C20">
          <w:delText>Configuration d'environnements sur serveurs LAMP et WAMP.</w:delText>
        </w:r>
      </w:del>
    </w:p>
    <w:p w14:paraId="58036FBA" w14:textId="77777777" w:rsidR="006A7F5F" w:rsidDel="00271C20" w:rsidRDefault="006A7F5F" w:rsidP="00BA124A">
      <w:pPr>
        <w:pStyle w:val="CVMissionTcheNiveau2"/>
        <w:rPr>
          <w:del w:id="441" w:author="Gregory Anne" w:date="2014-10-24T14:33:00Z"/>
        </w:rPr>
      </w:pPr>
      <w:del w:id="442" w:author="Gregory Anne" w:date="2014-10-24T14:33:00Z">
        <w:r w:rsidDel="00271C20">
          <w:delText>Implémentation base de données MySQL, code PHP, JavaScript/AJAX.</w:delText>
        </w:r>
      </w:del>
    </w:p>
    <w:p w14:paraId="16E21EFF" w14:textId="77777777" w:rsidR="006A7F5F" w:rsidDel="00271C20" w:rsidRDefault="006A7F5F" w:rsidP="00BA124A">
      <w:pPr>
        <w:pStyle w:val="CVMissionTcheNiveau2"/>
        <w:rPr>
          <w:del w:id="443" w:author="Gregory Anne" w:date="2014-10-24T14:33:00Z"/>
        </w:rPr>
      </w:pPr>
      <w:del w:id="444" w:author="Gregory Anne" w:date="2014-10-24T14:33:00Z">
        <w:r w:rsidDel="00271C20">
          <w:delText>Gestion d'une équipe de 1 à 4 personnes suivant l'itération (méthode Agile).</w:delText>
        </w:r>
      </w:del>
    </w:p>
    <w:p w14:paraId="7BCBC9BD" w14:textId="77777777" w:rsidR="006A7F5F" w:rsidDel="00271C20" w:rsidRDefault="006A7F5F" w:rsidP="00BA124A">
      <w:pPr>
        <w:pStyle w:val="CVMissionTcheNiveau2"/>
        <w:rPr>
          <w:del w:id="445" w:author="Gregory Anne" w:date="2014-10-24T14:33:00Z"/>
        </w:rPr>
      </w:pPr>
      <w:del w:id="446" w:author="Gregory Anne" w:date="2014-10-24T14:33:00Z">
        <w:r w:rsidDel="00271C20">
          <w:delText>Gestion de projet suivant le workflow MdP (cycle de vie, estimation, planning, tracking).</w:delText>
        </w:r>
      </w:del>
    </w:p>
    <w:p w14:paraId="54076533" w14:textId="77777777" w:rsidR="006A7F5F" w:rsidDel="00271C20" w:rsidRDefault="006A7F5F" w:rsidP="00AC602F">
      <w:pPr>
        <w:pStyle w:val="CVMissionTche"/>
        <w:rPr>
          <w:del w:id="447" w:author="Gregory Anne" w:date="2014-10-24T14:33:00Z"/>
        </w:rPr>
      </w:pPr>
      <w:del w:id="448" w:author="Gregory Anne" w:date="2014-10-24T14:33:00Z">
        <w:r w:rsidDel="00271C20">
          <w:delText>Formations IBM :</w:delText>
        </w:r>
      </w:del>
    </w:p>
    <w:p w14:paraId="3AC23403" w14:textId="77777777" w:rsidR="006A7F5F" w:rsidDel="00271C20" w:rsidRDefault="006A7F5F" w:rsidP="00BA124A">
      <w:pPr>
        <w:pStyle w:val="CVMissionTcheNiveau2"/>
        <w:rPr>
          <w:del w:id="449" w:author="Gregory Anne" w:date="2014-10-24T14:33:00Z"/>
        </w:rPr>
      </w:pPr>
      <w:del w:id="450" w:author="Gregory Anne" w:date="2014-10-24T14:33:00Z">
        <w:r w:rsidDel="00271C20">
          <w:delText>Points de Fonction : estimation des charges de développement des projets.</w:delText>
        </w:r>
      </w:del>
    </w:p>
    <w:p w14:paraId="475232CD" w14:textId="77777777" w:rsidR="006A7F5F" w:rsidDel="00271C20" w:rsidRDefault="006A7F5F" w:rsidP="00AC602F">
      <w:pPr>
        <w:pStyle w:val="CVMissionTcheNiveau2"/>
        <w:rPr>
          <w:del w:id="451" w:author="Gregory Anne" w:date="2014-10-24T14:33:00Z"/>
        </w:rPr>
      </w:pPr>
      <w:del w:id="452" w:author="Gregory Anne" w:date="2014-10-24T14:33:00Z">
        <w:r w:rsidRPr="006A7F5F" w:rsidDel="00271C20">
          <w:delText>Qpace (Quality Process Awareness and Competency Evaluation): Sensibilisation</w:delText>
        </w:r>
        <w:r w:rsidDel="00271C20">
          <w:delText xml:space="preserve"> aux concepts d'assurance qualité.</w:delText>
        </w:r>
      </w:del>
    </w:p>
    <w:p w14:paraId="3773C8E7" w14:textId="77777777" w:rsidR="008F558D" w:rsidRPr="00EB4A1A" w:rsidDel="00271C20" w:rsidRDefault="006A7F5F" w:rsidP="001E277A">
      <w:pPr>
        <w:pStyle w:val="CVMissionTcheNiveau2"/>
        <w:rPr>
          <w:del w:id="453" w:author="Gregory Anne" w:date="2014-10-24T14:33:00Z"/>
        </w:rPr>
      </w:pPr>
      <w:del w:id="454" w:author="Gregory Anne" w:date="2014-10-24T14:33:00Z">
        <w:r w:rsidDel="00271C20">
          <w:delText>CMMI Awareness : Participation aux sessions de formation dans l'optique d'une certification du centre de développement au niveau 5</w:delText>
        </w:r>
        <w:r w:rsidR="00C364D2" w:rsidRPr="00EB4A1A" w:rsidDel="00271C20">
          <w:delText>.</w:delText>
        </w:r>
        <w:moveFromRangeStart w:id="455" w:author="Gregory Anne" w:date="2014-10-24T14:28:00Z" w:name="move401924240"/>
      </w:del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8404EA" w:rsidRPr="00EB4A1A" w:rsidDel="00271C20" w14:paraId="3F9FF551" w14:textId="77777777" w:rsidTr="00271C20">
        <w:trPr>
          <w:del w:id="456" w:author="Gregory Anne" w:date="2014-10-24T14:33:00Z"/>
        </w:trPr>
        <w:tc>
          <w:tcPr>
            <w:tcW w:w="8505" w:type="dxa"/>
          </w:tcPr>
          <w:p w14:paraId="6FEF0501" w14:textId="77777777" w:rsidR="008404EA" w:rsidRPr="00EB4A1A" w:rsidDel="00271C20" w:rsidRDefault="00C364D2">
            <w:pPr>
              <w:pStyle w:val="CVMissionTcheNiveau2"/>
              <w:rPr>
                <w:del w:id="457" w:author="Gregory Anne" w:date="2014-10-24T14:33:00Z"/>
              </w:rPr>
              <w:pPrChange w:id="458" w:author="Gregory Anne" w:date="2014-10-24T14:28:00Z">
                <w:pPr>
                  <w:pStyle w:val="CVEnvironnementTechnique"/>
                </w:pPr>
              </w:pPrChange>
            </w:pPr>
            <w:moveFrom w:id="459" w:author="Gregory Anne" w:date="2014-10-24T14:28:00Z">
              <w:del w:id="460" w:author="Gregory Anne" w:date="2014-10-24T14:33:00Z">
                <w:r w:rsidRPr="00EB4A1A" w:rsidDel="00271C20">
                  <w:delText>Technologies projet</w:delText>
                </w:r>
                <w:r w:rsidR="006A7F5F" w:rsidDel="00271C20">
                  <w:delText xml:space="preserve"> : Java, </w:delText>
                </w:r>
                <w:r w:rsidR="006A7F5F" w:rsidRPr="006A7F5F" w:rsidDel="00271C20">
                  <w:delText xml:space="preserve">HQL, JSP, </w:delText>
                </w:r>
                <w:r w:rsidR="00117F73" w:rsidDel="00271C20">
                  <w:delText xml:space="preserve">PHP, </w:delText>
                </w:r>
                <w:r w:rsidR="006A7F5F" w:rsidRPr="006A7F5F" w:rsidDel="00271C20">
                  <w:delText xml:space="preserve">JavaScript, </w:delText>
                </w:r>
                <w:r w:rsidR="00EF44DB" w:rsidDel="00271C20">
                  <w:delText xml:space="preserve">Ajax, </w:delText>
                </w:r>
                <w:r w:rsidR="006A7F5F" w:rsidRPr="006A7F5F" w:rsidDel="00271C20">
                  <w:delText>XML, CSS</w:delText>
                </w:r>
                <w:r w:rsidR="006A7F5F" w:rsidDel="00271C20">
                  <w:delText xml:space="preserve">, </w:delText>
                </w:r>
                <w:r w:rsidR="00EF44DB" w:rsidDel="00271C20">
                  <w:delText>LAMP/</w:delText>
                </w:r>
                <w:r w:rsidR="006A7F5F" w:rsidDel="00271C20">
                  <w:delText>WAMP, MySQL</w:delText>
                </w:r>
              </w:del>
            </w:moveFrom>
          </w:p>
        </w:tc>
      </w:tr>
      <w:moveFromRangeEnd w:id="455"/>
      <w:tr w:rsidR="00271C20" w:rsidRPr="00EB4A1A" w14:paraId="022571E0" w14:textId="77777777" w:rsidTr="00271C20">
        <w:trPr>
          <w:ins w:id="461" w:author="Gregory Anne" w:date="2014-10-24T14:33:00Z"/>
        </w:trPr>
        <w:tc>
          <w:tcPr>
            <w:tcW w:w="8505" w:type="dxa"/>
          </w:tcPr>
          <w:p w14:paraId="76930B4D" w14:textId="77777777" w:rsidR="00271C20" w:rsidRPr="00EB4A1A" w:rsidRDefault="00271C20">
            <w:pPr>
              <w:pStyle w:val="CVEnvironnementTechnique"/>
              <w:numPr>
                <w:ilvl w:val="0"/>
                <w:numId w:val="0"/>
              </w:numPr>
              <w:rPr>
                <w:ins w:id="462" w:author="Gregory Anne" w:date="2014-10-24T14:33:00Z"/>
              </w:rPr>
              <w:pPrChange w:id="463" w:author="Gregory Anne" w:date="2014-10-24T14:33:00Z">
                <w:pPr>
                  <w:pStyle w:val="CVEnvironnementTechnique"/>
                </w:pPr>
              </w:pPrChange>
            </w:pPr>
          </w:p>
        </w:tc>
      </w:tr>
    </w:tbl>
    <w:p w14:paraId="718E5D3D" w14:textId="77777777" w:rsidR="00271C20" w:rsidRPr="00EB4A1A" w:rsidRDefault="00271C20" w:rsidP="00271C20">
      <w:pPr>
        <w:pStyle w:val="CVSocit"/>
        <w:rPr>
          <w:ins w:id="464" w:author="Gregory Anne" w:date="2014-10-24T14:33:00Z"/>
        </w:rPr>
      </w:pPr>
      <w:ins w:id="465" w:author="Gregory Anne" w:date="2014-10-24T14:33:00Z">
        <w:r>
          <w:t>2008</w:t>
        </w:r>
        <w:r w:rsidRPr="00EB4A1A">
          <w:t xml:space="preserve"> / </w:t>
        </w:r>
        <w:r>
          <w:t>3</w:t>
        </w:r>
        <w:r w:rsidRPr="00EB4A1A">
          <w:t xml:space="preserve"> mois</w:t>
        </w:r>
        <w:r w:rsidRPr="00EB4A1A">
          <w:tab/>
        </w:r>
        <w:r>
          <w:rPr>
            <w:smallCaps/>
          </w:rPr>
          <w:t>OSIATIS</w:t>
        </w:r>
      </w:ins>
    </w:p>
    <w:p w14:paraId="7D9BD635" w14:textId="77777777" w:rsidR="009D65DF" w:rsidRPr="00EB4A1A" w:rsidDel="00271C20" w:rsidRDefault="00271C20">
      <w:pPr>
        <w:pStyle w:val="CVMissionTcheNiveau2"/>
        <w:numPr>
          <w:ilvl w:val="0"/>
          <w:numId w:val="0"/>
        </w:numPr>
        <w:ind w:left="851" w:hanging="284"/>
        <w:rPr>
          <w:del w:id="466" w:author="Gregory Anne" w:date="2014-10-24T14:33:00Z"/>
        </w:rPr>
        <w:pPrChange w:id="467" w:author="Gregory Anne" w:date="2014-10-24T14:33:00Z">
          <w:pPr>
            <w:pStyle w:val="CVSocit"/>
          </w:pPr>
        </w:pPrChange>
      </w:pPr>
      <w:ins w:id="468" w:author="Gregory Anne" w:date="2014-10-24T14:33:00Z">
        <w:r>
          <w:t xml:space="preserve">Administrateur du gestionnaire de bases </w:t>
        </w:r>
      </w:ins>
      <w:del w:id="469" w:author="Gregory Anne" w:date="2014-10-24T14:33:00Z">
        <w:r w:rsidR="009D65DF" w:rsidDel="00271C20">
          <w:delText>2</w:delText>
        </w:r>
        <w:r w:rsidR="00BA124A" w:rsidDel="00271C20">
          <w:delText>008</w:delText>
        </w:r>
        <w:r w:rsidR="009D65DF" w:rsidRPr="00EB4A1A" w:rsidDel="00271C20">
          <w:delText xml:space="preserve"> / </w:delText>
        </w:r>
        <w:r w:rsidR="00BA124A" w:rsidDel="00271C20">
          <w:delText>3</w:delText>
        </w:r>
        <w:r w:rsidR="009D65DF" w:rsidRPr="00EB4A1A" w:rsidDel="00271C20">
          <w:delText xml:space="preserve"> mois</w:delText>
        </w:r>
        <w:r w:rsidR="009D65DF" w:rsidRPr="00EB4A1A" w:rsidDel="00271C20">
          <w:tab/>
        </w:r>
        <w:r w:rsidR="00BA124A" w:rsidDel="00271C20">
          <w:rPr>
            <w:smallCaps/>
          </w:rPr>
          <w:delText>OSIATIS</w:delText>
        </w:r>
      </w:del>
    </w:p>
    <w:p w14:paraId="5E75B97F" w14:textId="77777777" w:rsidR="00BA124A" w:rsidRDefault="00BA124A" w:rsidP="00BA124A">
      <w:pPr>
        <w:pStyle w:val="CVMissionDescription"/>
      </w:pPr>
      <w:r>
        <w:t>Administrateur du gestionnaire de bases de données "Remedy" sur le site d’EUROCOPTER :</w:t>
      </w:r>
    </w:p>
    <w:p w14:paraId="655A1BEB" w14:textId="77777777" w:rsidR="00BA124A" w:rsidRDefault="00BA124A" w:rsidP="00BA124A">
      <w:pPr>
        <w:pStyle w:val="CVMissionTche"/>
        <w:tabs>
          <w:tab w:val="clear" w:pos="644"/>
          <w:tab w:val="num" w:pos="567"/>
        </w:tabs>
        <w:ind w:left="567" w:hanging="283"/>
      </w:pPr>
      <w:r>
        <w:t>Création pour le service des visioconférences d'un annuaire SQL/PHP.</w:t>
      </w:r>
    </w:p>
    <w:p w14:paraId="4CEDFDF5" w14:textId="77777777" w:rsidR="009D65DF" w:rsidRDefault="00BA124A" w:rsidP="00BA124A">
      <w:pPr>
        <w:pStyle w:val="CVMissionTche"/>
        <w:tabs>
          <w:tab w:val="clear" w:pos="644"/>
          <w:tab w:val="num" w:pos="567"/>
        </w:tabs>
        <w:ind w:left="567" w:hanging="283"/>
        <w:rPr>
          <w:ins w:id="470" w:author="Gregory Anne" w:date="2014-10-24T14:46:00Z"/>
        </w:rPr>
      </w:pPr>
      <w:r>
        <w:t>Traduction de scripts du bash au Perl</w:t>
      </w:r>
      <w:r w:rsidR="009D65DF">
        <w:t>.</w:t>
      </w:r>
    </w:p>
    <w:p w14:paraId="660E3DE3" w14:textId="77777777" w:rsidR="00F85BCC" w:rsidRDefault="00F85BCC">
      <w:pPr>
        <w:pStyle w:val="CVMissionTche"/>
        <w:numPr>
          <w:ilvl w:val="0"/>
          <w:numId w:val="0"/>
        </w:numPr>
        <w:ind w:left="284"/>
        <w:pPrChange w:id="471" w:author="Gregory Anne" w:date="2014-10-24T14:46:00Z">
          <w:pPr>
            <w:pStyle w:val="CVMissionTche"/>
            <w:tabs>
              <w:tab w:val="clear" w:pos="644"/>
              <w:tab w:val="num" w:pos="567"/>
            </w:tabs>
            <w:ind w:left="567" w:hanging="283"/>
          </w:pPr>
        </w:pPrChange>
      </w:pPr>
    </w:p>
    <w:p w14:paraId="613475F2" w14:textId="77777777" w:rsidR="00BA124A" w:rsidRPr="00EB4A1A" w:rsidRDefault="00BA124A" w:rsidP="00BA124A">
      <w:pPr>
        <w:pStyle w:val="CVSocit"/>
      </w:pPr>
      <w:r>
        <w:t>2006</w:t>
      </w:r>
      <w:r w:rsidRPr="00EB4A1A">
        <w:t xml:space="preserve"> / </w:t>
      </w:r>
      <w:r>
        <w:t>4</w:t>
      </w:r>
      <w:r w:rsidRPr="00EB4A1A">
        <w:t xml:space="preserve"> mois</w:t>
      </w:r>
      <w:r w:rsidRPr="00EB4A1A">
        <w:tab/>
      </w:r>
      <w:r>
        <w:rPr>
          <w:smallCaps/>
        </w:rPr>
        <w:t>MobileGov</w:t>
      </w:r>
    </w:p>
    <w:p w14:paraId="349DABDE" w14:textId="77777777" w:rsidR="00BA124A" w:rsidRDefault="00821551" w:rsidP="00BA124A">
      <w:pPr>
        <w:pStyle w:val="CVMissionDescription"/>
      </w:pPr>
      <w:r>
        <w:t>Dans le cadre d’</w:t>
      </w:r>
      <w:r w:rsidR="00BA124A">
        <w:t>une start-up concentrée sur l</w:t>
      </w:r>
      <w:r>
        <w:t>a sécurité d'accès aux données : t</w:t>
      </w:r>
      <w:r w:rsidR="00BA124A">
        <w:t>ests d'application Java, rédaction de documents techniques et manuels</w:t>
      </w:r>
      <w:r>
        <w:t>.</w:t>
      </w:r>
    </w:p>
    <w:p w14:paraId="1FD72D28" w14:textId="77777777" w:rsidR="009D65DF" w:rsidRPr="00EB4A1A" w:rsidRDefault="009D65DF" w:rsidP="008404EA">
      <w:pPr>
        <w:pStyle w:val="CVSparateur"/>
      </w:pPr>
    </w:p>
    <w:p w14:paraId="1CEC1247" w14:textId="77777777" w:rsidR="008F558D" w:rsidRPr="00EB4A1A" w:rsidRDefault="008404EA" w:rsidP="008404EA">
      <w:pPr>
        <w:pStyle w:val="CVTitreSection"/>
      </w:pPr>
      <w:r w:rsidRPr="00EB4A1A">
        <w:t>Compléments</w:t>
      </w:r>
    </w:p>
    <w:p w14:paraId="2785F0DB" w14:textId="77777777" w:rsidR="008F558D" w:rsidRPr="00EB4A1A" w:rsidRDefault="008F558D" w:rsidP="008404EA">
      <w:pPr>
        <w:pStyle w:val="CVNomPrnom"/>
      </w:pPr>
    </w:p>
    <w:p w14:paraId="5875CAD6" w14:textId="77777777" w:rsidR="008F558D" w:rsidRPr="00EB4A1A" w:rsidRDefault="008F558D" w:rsidP="002701B3">
      <w:pPr>
        <w:pStyle w:val="CVEtatCivilSuite"/>
      </w:pPr>
      <w:r w:rsidRPr="00EB4A1A">
        <w:t>Né</w:t>
      </w:r>
      <w:bookmarkStart w:id="472" w:name="ACCORD"/>
      <w:r w:rsidR="00117F73">
        <w:t xml:space="preserve"> </w:t>
      </w:r>
      <w:bookmarkEnd w:id="472"/>
      <w:r w:rsidRPr="00EB4A1A">
        <w:t xml:space="preserve">le </w:t>
      </w:r>
      <w:bookmarkStart w:id="473" w:name="DATENAISSANCE"/>
      <w:r w:rsidR="00117F73">
        <w:t>06/09/1983</w:t>
      </w:r>
      <w:bookmarkEnd w:id="473"/>
      <w:r w:rsidRPr="00EB4A1A">
        <w:tab/>
      </w:r>
      <w:bookmarkStart w:id="474" w:name="VIEACTIVE"/>
      <w:r w:rsidR="00117F73">
        <w:rPr>
          <w:vanish/>
        </w:rPr>
        <w:t>10/2009</w:t>
      </w:r>
      <w:bookmarkEnd w:id="474"/>
      <w:r w:rsidR="008404EA" w:rsidRPr="00EB4A1A">
        <w:rPr>
          <w:vanish/>
        </w:rPr>
        <w:t xml:space="preserve"> </w:t>
      </w:r>
      <w:bookmarkStart w:id="475" w:name="AGE"/>
      <w:r w:rsidR="00117F73">
        <w:t>31</w:t>
      </w:r>
      <w:bookmarkEnd w:id="475"/>
      <w:r w:rsidR="008404EA" w:rsidRPr="00EB4A1A">
        <w:t xml:space="preserve"> ans</w:t>
      </w:r>
    </w:p>
    <w:p w14:paraId="39F3664F" w14:textId="26EE425A" w:rsidR="008404EA" w:rsidRPr="00EB4A1A" w:rsidDel="00D7695B" w:rsidRDefault="008404EA" w:rsidP="008404EA">
      <w:pPr>
        <w:pStyle w:val="CVEtatCivilSuite"/>
        <w:rPr>
          <w:del w:id="476" w:author="Gregory Anne" w:date="2014-10-24T14:46:00Z"/>
        </w:rPr>
      </w:pPr>
      <w:r w:rsidRPr="00EB4A1A">
        <w:t>Français</w:t>
      </w:r>
    </w:p>
    <w:p w14:paraId="49A8B41F" w14:textId="77777777" w:rsidR="002F187F" w:rsidRPr="00EB4A1A" w:rsidRDefault="002F187F">
      <w:pPr>
        <w:pStyle w:val="CVEtatCivilSuite"/>
        <w:pPrChange w:id="477" w:author="Gregory Anne" w:date="2014-10-24T14:46:00Z">
          <w:pPr>
            <w:pStyle w:val="CVNomPrnom"/>
          </w:pPr>
        </w:pPrChange>
      </w:pPr>
    </w:p>
    <w:sectPr w:rsidR="002F187F" w:rsidRPr="00EB4A1A" w:rsidSect="00185AE6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1418" w:left="1418" w:header="720" w:footer="567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BD017" w14:textId="77777777" w:rsidR="00BA7C94" w:rsidRDefault="00BA7C94">
      <w:r>
        <w:separator/>
      </w:r>
    </w:p>
  </w:endnote>
  <w:endnote w:type="continuationSeparator" w:id="0">
    <w:p w14:paraId="3238674A" w14:textId="77777777" w:rsidR="00BA7C94" w:rsidRDefault="00BA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79603" w14:textId="77777777" w:rsidR="002F187F" w:rsidRDefault="002F187F" w:rsidP="002701B3">
    <w:pPr>
      <w:pStyle w:val="CVPieddepage"/>
      <w:tabs>
        <w:tab w:val="center" w:pos="4536"/>
      </w:tabs>
    </w:pPr>
    <w:r>
      <w:t>© APTEA</w:t>
    </w:r>
    <w:r>
      <w:tab/>
    </w:r>
    <w:r w:rsidR="00617597">
      <w:t xml:space="preserve">CV </w:t>
    </w:r>
    <w:fldSimple w:instr=" REF INITIALES \* MERGEFORMAT ">
      <w:r w:rsidR="00117F73" w:rsidRPr="00117F73">
        <w:t>GA</w:t>
      </w:r>
    </w:fldSimple>
    <w:r w:rsidR="00617597">
      <w:tab/>
    </w:r>
    <w:r w:rsidR="00185AE6">
      <w:rPr>
        <w:rStyle w:val="PageNumber"/>
      </w:rPr>
      <w:fldChar w:fldCharType="begin"/>
    </w:r>
    <w:r w:rsidR="00617597">
      <w:rPr>
        <w:rStyle w:val="PageNumber"/>
      </w:rPr>
      <w:instrText xml:space="preserve"> PAGE </w:instrText>
    </w:r>
    <w:r w:rsidR="00185AE6">
      <w:rPr>
        <w:rStyle w:val="PageNumber"/>
      </w:rPr>
      <w:fldChar w:fldCharType="separate"/>
    </w:r>
    <w:r w:rsidR="00282462">
      <w:rPr>
        <w:rStyle w:val="PageNumber"/>
        <w:noProof/>
      </w:rPr>
      <w:t>2</w:t>
    </w:r>
    <w:r w:rsidR="00185AE6">
      <w:rPr>
        <w:rStyle w:val="PageNumber"/>
      </w:rPr>
      <w:fldChar w:fldCharType="end"/>
    </w:r>
    <w:r w:rsidR="00617597">
      <w:t>/</w:t>
    </w:r>
    <w:fldSimple w:instr=" NUMPAGES   \* MERGEFORMAT ">
      <w:r w:rsidR="00282462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06B11" w14:textId="77777777" w:rsidR="002F187F" w:rsidRPr="00DC6376" w:rsidRDefault="002F187F" w:rsidP="00AA0624">
    <w:pPr>
      <w:pStyle w:val="Footer"/>
      <w:pBdr>
        <w:top w:val="outset" w:sz="12" w:space="1" w:color="C7187D"/>
      </w:pBdr>
      <w:tabs>
        <w:tab w:val="clear" w:pos="9071"/>
        <w:tab w:val="left" w:pos="5415"/>
      </w:tabs>
      <w:rPr>
        <w:sz w:val="10"/>
      </w:rPr>
    </w:pPr>
    <w:r w:rsidRPr="00DC6376">
      <w:rPr>
        <w:sz w:val="10"/>
      </w:rPr>
      <w:tab/>
    </w:r>
    <w:r w:rsidRPr="00DC6376">
      <w:rPr>
        <w:sz w:val="10"/>
      </w:rPr>
      <w:tab/>
    </w:r>
  </w:p>
  <w:p w14:paraId="7A482C0F" w14:textId="77777777" w:rsidR="002F187F" w:rsidRPr="00DC6376" w:rsidRDefault="00FD63A4" w:rsidP="00AA0624">
    <w:pPr>
      <w:pStyle w:val="Footer"/>
      <w:jc w:val="center"/>
    </w:pPr>
    <w:r w:rsidRPr="00DC6376">
      <w:t>65, Rue de la Saussière 92100 Boulogne Billancourt</w:t>
    </w:r>
    <w:r w:rsidR="002F187F" w:rsidRPr="00DC6376">
      <w:t xml:space="preserve"> France</w:t>
    </w:r>
  </w:p>
  <w:p w14:paraId="3DCF4731" w14:textId="77777777" w:rsidR="002F187F" w:rsidRPr="00DC6376" w:rsidRDefault="00816026" w:rsidP="00DC6376">
    <w:pPr>
      <w:pStyle w:val="Footer"/>
      <w:jc w:val="center"/>
    </w:pPr>
    <w:r w:rsidRPr="00DC6376">
      <w:t>Tél. : +33 1 82 88 39 39</w:t>
    </w:r>
    <w:r w:rsidR="002F187F" w:rsidRPr="00DC6376">
      <w:t xml:space="preserve">     Fax : 01 55 60 18 30</w:t>
    </w:r>
  </w:p>
  <w:p w14:paraId="53EAF37F" w14:textId="77777777" w:rsidR="002F187F" w:rsidRPr="00DC6376" w:rsidRDefault="00A973ED" w:rsidP="00AA0624">
    <w:pPr>
      <w:pStyle w:val="Footer"/>
      <w:jc w:val="center"/>
    </w:pPr>
    <w:r w:rsidRPr="00DC6376">
      <w:t>SARL au capital de 100 500 €</w:t>
    </w:r>
    <w:r w:rsidR="002F187F" w:rsidRPr="00DC6376">
      <w:t xml:space="preserve">   RCS de NANTERRE n°499 197 986</w:t>
    </w:r>
  </w:p>
  <w:p w14:paraId="778C4106" w14:textId="77777777" w:rsidR="002F187F" w:rsidRPr="00DC6376" w:rsidRDefault="00BA7C94" w:rsidP="00DC6376">
    <w:pPr>
      <w:pStyle w:val="Footer"/>
      <w:tabs>
        <w:tab w:val="clear" w:pos="4819"/>
        <w:tab w:val="left" w:pos="3686"/>
      </w:tabs>
      <w:jc w:val="center"/>
      <w:rPr>
        <w:color w:val="C7187D"/>
      </w:rPr>
    </w:pPr>
    <w:hyperlink r:id="rId1" w:history="1">
      <w:r w:rsidR="002F187F" w:rsidRPr="00DC6376">
        <w:rPr>
          <w:color w:val="C7187D"/>
        </w:rPr>
        <w:t>http://www.apteagroup.fr/</w:t>
      </w:r>
    </w:hyperlink>
    <w:r w:rsidR="002F187F" w:rsidRPr="00DC6376">
      <w:rPr>
        <w:color w:val="C7187D"/>
      </w:rPr>
      <w:tab/>
    </w:r>
    <w:hyperlink r:id="rId2" w:history="1">
      <w:r w:rsidR="002F187F" w:rsidRPr="00DC6376">
        <w:rPr>
          <w:color w:val="C7187D"/>
        </w:rPr>
        <w:t>contact@apteagroup.fr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FEDB3" w14:textId="77777777" w:rsidR="00BA7C94" w:rsidRDefault="00BA7C94">
      <w:r>
        <w:separator/>
      </w:r>
    </w:p>
  </w:footnote>
  <w:footnote w:type="continuationSeparator" w:id="0">
    <w:p w14:paraId="2F287466" w14:textId="77777777" w:rsidR="00BA7C94" w:rsidRDefault="00BA7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4DBC3" w14:textId="77777777" w:rsidR="002F187F" w:rsidRDefault="0035725A" w:rsidP="00AA0624">
    <w:pPr>
      <w:pStyle w:val="Header"/>
    </w:pPr>
    <w:r>
      <w:rPr>
        <w:noProof/>
        <w:sz w:val="10"/>
        <w:lang w:val="en-US" w:eastAsia="en-US"/>
      </w:rPr>
      <w:drawing>
        <wp:anchor distT="0" distB="0" distL="114300" distR="114300" simplePos="0" relativeHeight="251658240" behindDoc="0" locked="0" layoutInCell="1" allowOverlap="1" wp14:anchorId="4CAEC971" wp14:editId="6872D023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40410" cy="447675"/>
          <wp:effectExtent l="0" t="0" r="2540" b="9525"/>
          <wp:wrapTopAndBottom/>
          <wp:docPr id="20" name="Image 20" descr="Logo APTEA temporai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APTEA temporair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30F72ED" w14:textId="77777777" w:rsidR="002F187F" w:rsidRDefault="002F187F" w:rsidP="00AA0624">
    <w:pPr>
      <w:pStyle w:val="Header"/>
    </w:pPr>
  </w:p>
  <w:p w14:paraId="42B8C993" w14:textId="77777777" w:rsidR="002F187F" w:rsidRDefault="002F187F" w:rsidP="00AA0624">
    <w:pPr>
      <w:pStyle w:val="Header"/>
    </w:pPr>
  </w:p>
  <w:p w14:paraId="4619F501" w14:textId="77777777" w:rsidR="002F187F" w:rsidRPr="00C212D0" w:rsidRDefault="002F187F" w:rsidP="00AA0624">
    <w:pPr>
      <w:pStyle w:val="Header"/>
      <w:pBdr>
        <w:top w:val="single" w:sz="12" w:space="1" w:color="993366"/>
      </w:pBdr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B4C0" w14:textId="77777777" w:rsidR="002F187F" w:rsidRPr="00DC6376" w:rsidRDefault="0035725A" w:rsidP="00AA0624">
    <w:pPr>
      <w:pStyle w:val="Header"/>
      <w:rPr>
        <w:rFonts w:cs="Segoe UI"/>
      </w:rPr>
    </w:pPr>
    <w:r>
      <w:rPr>
        <w:rFonts w:cs="Segoe UI"/>
        <w:noProof/>
        <w:sz w:val="10"/>
        <w:lang w:val="en-US" w:eastAsia="en-US"/>
      </w:rPr>
      <w:drawing>
        <wp:anchor distT="0" distB="0" distL="114300" distR="114300" simplePos="0" relativeHeight="251657216" behindDoc="0" locked="0" layoutInCell="1" allowOverlap="1" wp14:anchorId="17A7B19F" wp14:editId="1755F19D">
          <wp:simplePos x="0" y="0"/>
          <wp:positionH relativeFrom="column">
            <wp:posOffset>2509520</wp:posOffset>
          </wp:positionH>
          <wp:positionV relativeFrom="paragraph">
            <wp:posOffset>-8890</wp:posOffset>
          </wp:positionV>
          <wp:extent cx="740410" cy="447675"/>
          <wp:effectExtent l="0" t="0" r="2540" b="9525"/>
          <wp:wrapTopAndBottom/>
          <wp:docPr id="19" name="Image 19" descr="Logo APTEA temporai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 APTEA temporair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CDF4C2" w14:textId="77777777" w:rsidR="002F187F" w:rsidRPr="00DC6376" w:rsidRDefault="002F187F" w:rsidP="00AA0624">
    <w:pPr>
      <w:pStyle w:val="Header"/>
      <w:rPr>
        <w:rFonts w:cs="Segoe UI"/>
      </w:rPr>
    </w:pPr>
  </w:p>
  <w:p w14:paraId="53336322" w14:textId="77777777" w:rsidR="002F187F" w:rsidRPr="00DC6376" w:rsidRDefault="002F187F" w:rsidP="00AA0624">
    <w:pPr>
      <w:pStyle w:val="Header"/>
      <w:rPr>
        <w:rFonts w:cs="Segoe UI"/>
      </w:rPr>
    </w:pPr>
  </w:p>
  <w:p w14:paraId="756EF314" w14:textId="77777777" w:rsidR="002F187F" w:rsidRPr="00DC6376" w:rsidRDefault="002F187F" w:rsidP="00AA0624">
    <w:pPr>
      <w:pStyle w:val="Header"/>
      <w:pBdr>
        <w:top w:val="single" w:sz="12" w:space="1" w:color="993366"/>
      </w:pBdr>
      <w:rPr>
        <w:rFonts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2E4F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10AF7A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0AB99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A868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C94A4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F8A8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A266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3C89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8ACD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F622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7F2773A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DE24C9F"/>
    <w:multiLevelType w:val="hybridMultilevel"/>
    <w:tmpl w:val="6F545934"/>
    <w:lvl w:ilvl="0" w:tplc="2CF062A8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9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E4B4D"/>
    <w:multiLevelType w:val="hybridMultilevel"/>
    <w:tmpl w:val="15CC70FE"/>
    <w:lvl w:ilvl="0" w:tplc="4E3CDA10">
      <w:start w:val="1"/>
      <w:numFmt w:val="bullet"/>
      <w:pStyle w:val="CVMissionTcheNiveau2"/>
      <w:lvlText w:val="-"/>
      <w:lvlJc w:val="left"/>
      <w:pPr>
        <w:tabs>
          <w:tab w:val="num" w:pos="927"/>
        </w:tabs>
        <w:ind w:left="567" w:firstLine="0"/>
      </w:pPr>
      <w:rPr>
        <w:rFonts w:ascii="Segoe UI" w:hAnsi="Segoe U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4">
    <w:nsid w:val="325531D3"/>
    <w:multiLevelType w:val="singleLevel"/>
    <w:tmpl w:val="94B2F996"/>
    <w:lvl w:ilvl="0">
      <w:start w:val="1"/>
      <w:numFmt w:val="bullet"/>
      <w:lvlText w:val="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</w:abstractNum>
  <w:abstractNum w:abstractNumId="15">
    <w:nsid w:val="3E1148AF"/>
    <w:multiLevelType w:val="hybridMultilevel"/>
    <w:tmpl w:val="2646C78A"/>
    <w:lvl w:ilvl="0" w:tplc="97C87C36">
      <w:start w:val="1"/>
      <w:numFmt w:val="bullet"/>
      <w:lvlText w:val="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126D5"/>
    <w:multiLevelType w:val="multilevel"/>
    <w:tmpl w:val="040C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2AD24B6"/>
    <w:multiLevelType w:val="hybridMultilevel"/>
    <w:tmpl w:val="46AE015C"/>
    <w:lvl w:ilvl="0" w:tplc="AE44F3B2">
      <w:start w:val="1"/>
      <w:numFmt w:val="bullet"/>
      <w:pStyle w:val="CVEnvironnementTechnique"/>
      <w:lvlText w:val=""/>
      <w:lvlJc w:val="left"/>
      <w:pPr>
        <w:ind w:left="720" w:hanging="360"/>
      </w:pPr>
      <w:rPr>
        <w:rFonts w:ascii="Wingdings" w:hAnsi="Wingdings" w:hint="default"/>
        <w:color w:val="9933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31921"/>
    <w:multiLevelType w:val="hybridMultilevel"/>
    <w:tmpl w:val="7A9653D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811442"/>
    <w:multiLevelType w:val="hybridMultilevel"/>
    <w:tmpl w:val="595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B0E99"/>
    <w:multiLevelType w:val="multilevel"/>
    <w:tmpl w:val="040C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>
    <w:nsid w:val="7D7B2D8E"/>
    <w:multiLevelType w:val="hybridMultilevel"/>
    <w:tmpl w:val="87CAC324"/>
    <w:lvl w:ilvl="0" w:tplc="EC54D45C">
      <w:start w:val="1"/>
      <w:numFmt w:val="bullet"/>
      <w:pStyle w:val="CVMissionTche"/>
      <w:lvlText w:val=""/>
      <w:lvlJc w:val="left"/>
      <w:pPr>
        <w:tabs>
          <w:tab w:val="num" w:pos="644"/>
        </w:tabs>
        <w:ind w:left="284" w:firstLine="0"/>
      </w:pPr>
      <w:rPr>
        <w:rFonts w:ascii="Wingdings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6"/>
  </w:num>
  <w:num w:numId="14">
    <w:abstractNumId w:val="20"/>
  </w:num>
  <w:num w:numId="15">
    <w:abstractNumId w:val="13"/>
  </w:num>
  <w:num w:numId="16">
    <w:abstractNumId w:val="17"/>
  </w:num>
  <w:num w:numId="17">
    <w:abstractNumId w:val="14"/>
  </w:num>
  <w:num w:numId="18">
    <w:abstractNumId w:val="15"/>
  </w:num>
  <w:num w:numId="19">
    <w:abstractNumId w:val="12"/>
  </w:num>
  <w:num w:numId="20">
    <w:abstractNumId w:val="18"/>
  </w:num>
  <w:num w:numId="21">
    <w:abstractNumId w:val="19"/>
  </w:num>
  <w:num w:numId="22">
    <w:abstractNumId w:val="21"/>
  </w:num>
  <w:num w:numId="23">
    <w:abstractNumId w:val="10"/>
  </w:num>
  <w:num w:numId="24">
    <w:abstractNumId w:val="21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ory Anne">
    <w15:presenceInfo w15:providerId="Windows Live" w15:userId="7555edb9c532ee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color="white">
      <v:fill color="white"/>
      <v:textbox inset="0,0,0,0"/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MAJDone" w:val="OK"/>
  </w:docVars>
  <w:rsids>
    <w:rsidRoot w:val="00AA0624"/>
    <w:rsid w:val="000041D8"/>
    <w:rsid w:val="00012B7D"/>
    <w:rsid w:val="0001347C"/>
    <w:rsid w:val="00016852"/>
    <w:rsid w:val="000179A3"/>
    <w:rsid w:val="00091769"/>
    <w:rsid w:val="000A3655"/>
    <w:rsid w:val="000D296C"/>
    <w:rsid w:val="000F197F"/>
    <w:rsid w:val="00100141"/>
    <w:rsid w:val="00117F73"/>
    <w:rsid w:val="001325EA"/>
    <w:rsid w:val="00162043"/>
    <w:rsid w:val="00172927"/>
    <w:rsid w:val="00185AE6"/>
    <w:rsid w:val="001E277A"/>
    <w:rsid w:val="001F1DE1"/>
    <w:rsid w:val="001F6F16"/>
    <w:rsid w:val="002012B6"/>
    <w:rsid w:val="0021032E"/>
    <w:rsid w:val="002425E3"/>
    <w:rsid w:val="00261694"/>
    <w:rsid w:val="002701B3"/>
    <w:rsid w:val="00271C20"/>
    <w:rsid w:val="00282462"/>
    <w:rsid w:val="002848B4"/>
    <w:rsid w:val="002A19C3"/>
    <w:rsid w:val="002A241B"/>
    <w:rsid w:val="002B1034"/>
    <w:rsid w:val="002B4586"/>
    <w:rsid w:val="002F187F"/>
    <w:rsid w:val="002F4A66"/>
    <w:rsid w:val="00302CDE"/>
    <w:rsid w:val="003438ED"/>
    <w:rsid w:val="00345A79"/>
    <w:rsid w:val="0035725A"/>
    <w:rsid w:val="00363122"/>
    <w:rsid w:val="003659AC"/>
    <w:rsid w:val="00366F7C"/>
    <w:rsid w:val="003978B2"/>
    <w:rsid w:val="003A1A1C"/>
    <w:rsid w:val="003E332E"/>
    <w:rsid w:val="003E5E11"/>
    <w:rsid w:val="004278B5"/>
    <w:rsid w:val="00442740"/>
    <w:rsid w:val="00443A3D"/>
    <w:rsid w:val="00495935"/>
    <w:rsid w:val="004B1762"/>
    <w:rsid w:val="004B5629"/>
    <w:rsid w:val="004C0FDB"/>
    <w:rsid w:val="00522289"/>
    <w:rsid w:val="0053252D"/>
    <w:rsid w:val="0053527E"/>
    <w:rsid w:val="00547E9E"/>
    <w:rsid w:val="00562F4A"/>
    <w:rsid w:val="005766AC"/>
    <w:rsid w:val="00586685"/>
    <w:rsid w:val="00590482"/>
    <w:rsid w:val="00590F9C"/>
    <w:rsid w:val="005C618B"/>
    <w:rsid w:val="00617597"/>
    <w:rsid w:val="00625D9F"/>
    <w:rsid w:val="00632BC1"/>
    <w:rsid w:val="00636811"/>
    <w:rsid w:val="006464ED"/>
    <w:rsid w:val="00657DFE"/>
    <w:rsid w:val="00666630"/>
    <w:rsid w:val="00673C24"/>
    <w:rsid w:val="00683A7E"/>
    <w:rsid w:val="006A7F5F"/>
    <w:rsid w:val="006B0C13"/>
    <w:rsid w:val="006E28E2"/>
    <w:rsid w:val="006E5730"/>
    <w:rsid w:val="006F4D8A"/>
    <w:rsid w:val="006F72BE"/>
    <w:rsid w:val="00716FF6"/>
    <w:rsid w:val="007461F8"/>
    <w:rsid w:val="00756157"/>
    <w:rsid w:val="007C73A9"/>
    <w:rsid w:val="007D57C3"/>
    <w:rsid w:val="00816026"/>
    <w:rsid w:val="00821551"/>
    <w:rsid w:val="00833069"/>
    <w:rsid w:val="008404EA"/>
    <w:rsid w:val="00857F3A"/>
    <w:rsid w:val="0089250D"/>
    <w:rsid w:val="008D22C0"/>
    <w:rsid w:val="008E0FE7"/>
    <w:rsid w:val="008F558D"/>
    <w:rsid w:val="009115E3"/>
    <w:rsid w:val="00954882"/>
    <w:rsid w:val="00972A3B"/>
    <w:rsid w:val="0099290B"/>
    <w:rsid w:val="00996FD8"/>
    <w:rsid w:val="009D65DF"/>
    <w:rsid w:val="00A01B0F"/>
    <w:rsid w:val="00A15AB8"/>
    <w:rsid w:val="00A31796"/>
    <w:rsid w:val="00A52B48"/>
    <w:rsid w:val="00A84707"/>
    <w:rsid w:val="00A973ED"/>
    <w:rsid w:val="00AA0624"/>
    <w:rsid w:val="00AC602F"/>
    <w:rsid w:val="00AE3604"/>
    <w:rsid w:val="00B14F0B"/>
    <w:rsid w:val="00B24859"/>
    <w:rsid w:val="00B309D4"/>
    <w:rsid w:val="00BA124A"/>
    <w:rsid w:val="00BA7C94"/>
    <w:rsid w:val="00C07AD9"/>
    <w:rsid w:val="00C30D3A"/>
    <w:rsid w:val="00C364D2"/>
    <w:rsid w:val="00C42965"/>
    <w:rsid w:val="00C518AB"/>
    <w:rsid w:val="00C71A0E"/>
    <w:rsid w:val="00C81423"/>
    <w:rsid w:val="00C9514C"/>
    <w:rsid w:val="00C979B2"/>
    <w:rsid w:val="00CA1335"/>
    <w:rsid w:val="00CB0CBE"/>
    <w:rsid w:val="00CE4E82"/>
    <w:rsid w:val="00CF38C7"/>
    <w:rsid w:val="00D15ECA"/>
    <w:rsid w:val="00D17C96"/>
    <w:rsid w:val="00D20ADE"/>
    <w:rsid w:val="00D223F9"/>
    <w:rsid w:val="00D7695B"/>
    <w:rsid w:val="00DC6376"/>
    <w:rsid w:val="00E17EA0"/>
    <w:rsid w:val="00E26A10"/>
    <w:rsid w:val="00E536C4"/>
    <w:rsid w:val="00E61B47"/>
    <w:rsid w:val="00E71AF1"/>
    <w:rsid w:val="00E7679F"/>
    <w:rsid w:val="00E83082"/>
    <w:rsid w:val="00E97195"/>
    <w:rsid w:val="00E9775A"/>
    <w:rsid w:val="00EA5325"/>
    <w:rsid w:val="00EB4A1A"/>
    <w:rsid w:val="00EE39D3"/>
    <w:rsid w:val="00EF44DB"/>
    <w:rsid w:val="00EF5BDC"/>
    <w:rsid w:val="00F4150A"/>
    <w:rsid w:val="00F53999"/>
    <w:rsid w:val="00F639AD"/>
    <w:rsid w:val="00F64D8D"/>
    <w:rsid w:val="00F84FC3"/>
    <w:rsid w:val="00F85BCC"/>
    <w:rsid w:val="00F904EE"/>
    <w:rsid w:val="00FA016F"/>
    <w:rsid w:val="00FC4A40"/>
    <w:rsid w:val="00FC75BA"/>
    <w:rsid w:val="00FD012C"/>
    <w:rsid w:val="00FD31A7"/>
    <w:rsid w:val="00FD63A4"/>
    <w:rsid w:val="00FE4B02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  <o:colormru v:ext="edit" colors="silver"/>
    </o:shapedefaults>
    <o:shapelayout v:ext="edit">
      <o:idmap v:ext="edit" data="1"/>
    </o:shapelayout>
  </w:shapeDefaults>
  <w:decimalSymbol w:val="."/>
  <w:listSeparator w:val=","/>
  <w14:docId w14:val="6C3E5EE8"/>
  <w15:docId w15:val="{874256F3-2B90-4552-8914-AFEE4E1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D8A"/>
    <w:rPr>
      <w:rFonts w:ascii="Segoe UI" w:hAnsi="Segoe UI"/>
      <w:iCs/>
      <w:szCs w:val="18"/>
    </w:rPr>
  </w:style>
  <w:style w:type="paragraph" w:styleId="Heading1">
    <w:name w:val="heading 1"/>
    <w:basedOn w:val="Normal"/>
    <w:next w:val="Normal"/>
    <w:qFormat/>
    <w:rsid w:val="00185AE6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85AE6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sz w:val="28"/>
      <w:szCs w:val="28"/>
    </w:rPr>
  </w:style>
  <w:style w:type="paragraph" w:styleId="Heading3">
    <w:name w:val="heading 3"/>
    <w:basedOn w:val="Normal"/>
    <w:next w:val="CVCorpsdetexte"/>
    <w:qFormat/>
    <w:rsid w:val="00185AE6"/>
    <w:pPr>
      <w:numPr>
        <w:ilvl w:val="2"/>
        <w:numId w:val="14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85AE6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85AE6"/>
    <w:pPr>
      <w:numPr>
        <w:ilvl w:val="4"/>
        <w:numId w:val="14"/>
      </w:numPr>
      <w:spacing w:before="240" w:after="60"/>
      <w:outlineLvl w:val="4"/>
    </w:pPr>
    <w:rPr>
      <w:b/>
      <w:bCs/>
      <w:i/>
      <w:sz w:val="26"/>
      <w:szCs w:val="26"/>
    </w:rPr>
  </w:style>
  <w:style w:type="paragraph" w:styleId="Heading6">
    <w:name w:val="heading 6"/>
    <w:basedOn w:val="Normal"/>
    <w:next w:val="Normal"/>
    <w:qFormat/>
    <w:rsid w:val="00185AE6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85AE6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185AE6"/>
    <w:pPr>
      <w:numPr>
        <w:ilvl w:val="7"/>
        <w:numId w:val="14"/>
      </w:num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185AE6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FD31A7"/>
    <w:pPr>
      <w:numPr>
        <w:numId w:val="12"/>
      </w:numPr>
    </w:pPr>
  </w:style>
  <w:style w:type="paragraph" w:styleId="Footer">
    <w:name w:val="footer"/>
    <w:basedOn w:val="CVPolicedebase"/>
    <w:rsid w:val="00185AE6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6F4D8A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185AE6"/>
  </w:style>
  <w:style w:type="paragraph" w:customStyle="1" w:styleId="CVMissionTitre">
    <w:name w:val="CV Mission Titre"/>
    <w:basedOn w:val="CVPolicedebase"/>
    <w:rsid w:val="006F4D8A"/>
    <w:pPr>
      <w:tabs>
        <w:tab w:val="right" w:pos="9214"/>
      </w:tabs>
      <w:spacing w:after="120"/>
      <w:ind w:left="567"/>
      <w:jc w:val="both"/>
    </w:pPr>
    <w:rPr>
      <w:rFonts w:ascii="Verdana" w:hAnsi="Verdana"/>
      <w:bCs/>
    </w:rPr>
  </w:style>
  <w:style w:type="paragraph" w:customStyle="1" w:styleId="CVFormationTitre">
    <w:name w:val="CV Formation Titre"/>
    <w:basedOn w:val="CVPolicedebase"/>
    <w:rsid w:val="006F4D8A"/>
    <w:pPr>
      <w:tabs>
        <w:tab w:val="left" w:pos="1701"/>
      </w:tabs>
      <w:spacing w:after="60"/>
    </w:pPr>
    <w:rPr>
      <w:b/>
      <w:bCs/>
    </w:rPr>
  </w:style>
  <w:style w:type="paragraph" w:customStyle="1" w:styleId="CVKInfoTitre">
    <w:name w:val="CV KInfo Titre"/>
    <w:basedOn w:val="CVPolicedebase"/>
    <w:rsid w:val="006F4D8A"/>
    <w:pPr>
      <w:tabs>
        <w:tab w:val="left" w:pos="284"/>
        <w:tab w:val="left" w:pos="4820"/>
      </w:tabs>
      <w:spacing w:before="40" w:after="40"/>
    </w:pPr>
    <w:rPr>
      <w:rFonts w:ascii="Verdana" w:hAnsi="Verdana"/>
      <w:b/>
    </w:rPr>
  </w:style>
  <w:style w:type="paragraph" w:customStyle="1" w:styleId="CVNomPrnom">
    <w:name w:val="CV Nom Prénom"/>
    <w:basedOn w:val="CVPolicedebase"/>
    <w:rsid w:val="006F4D8A"/>
    <w:pPr>
      <w:tabs>
        <w:tab w:val="right" w:pos="9072"/>
      </w:tabs>
    </w:pPr>
    <w:rPr>
      <w:b/>
      <w:sz w:val="24"/>
    </w:rPr>
  </w:style>
  <w:style w:type="paragraph" w:customStyle="1" w:styleId="CVTitreSection">
    <w:name w:val="CV Titre Section"/>
    <w:basedOn w:val="CVPolicedebase"/>
    <w:rsid w:val="006F4D8A"/>
    <w:pPr>
      <w:pBdr>
        <w:bottom w:val="single" w:sz="4" w:space="1" w:color="auto"/>
      </w:pBdr>
      <w:shd w:val="clear" w:color="auto" w:fill="C0C0C0"/>
      <w:tabs>
        <w:tab w:val="left" w:pos="9640"/>
      </w:tabs>
      <w:spacing w:before="480"/>
    </w:pPr>
    <w:rPr>
      <w:b/>
      <w:i/>
      <w:caps/>
      <w:sz w:val="28"/>
    </w:rPr>
  </w:style>
  <w:style w:type="paragraph" w:customStyle="1" w:styleId="CVPolicedebase">
    <w:name w:val="CV Police de base"/>
    <w:basedOn w:val="Normal"/>
    <w:autoRedefine/>
    <w:rsid w:val="006F4D8A"/>
  </w:style>
  <w:style w:type="paragraph" w:customStyle="1" w:styleId="CVStageTitre">
    <w:name w:val="CV Stage Titre"/>
    <w:basedOn w:val="CVMissionTitre"/>
    <w:rsid w:val="006F4D8A"/>
    <w:rPr>
      <w:rFonts w:ascii="Segoe UI" w:hAnsi="Segoe UI"/>
    </w:rPr>
  </w:style>
  <w:style w:type="paragraph" w:customStyle="1" w:styleId="CVFormationPrcision">
    <w:name w:val="CV Formation Précision"/>
    <w:basedOn w:val="CVFormationTitre"/>
    <w:rsid w:val="006F4D8A"/>
    <w:pPr>
      <w:numPr>
        <w:ilvl w:val="12"/>
      </w:numPr>
    </w:pPr>
    <w:rPr>
      <w:rFonts w:ascii="Verdana" w:hAnsi="Verdana"/>
      <w:b w:val="0"/>
      <w:bCs w:val="0"/>
      <w:i/>
    </w:rPr>
  </w:style>
  <w:style w:type="paragraph" w:customStyle="1" w:styleId="CVSocit">
    <w:name w:val="CV Société"/>
    <w:basedOn w:val="CVTitreSection"/>
    <w:rsid w:val="006F4D8A"/>
    <w:pPr>
      <w:pBdr>
        <w:bottom w:val="single" w:sz="4" w:space="6" w:color="auto"/>
      </w:pBdr>
      <w:shd w:val="clear" w:color="auto" w:fill="E6E6E6"/>
      <w:tabs>
        <w:tab w:val="clear" w:pos="9640"/>
        <w:tab w:val="right" w:pos="9072"/>
      </w:tabs>
      <w:spacing w:before="240" w:after="240"/>
    </w:pPr>
    <w:rPr>
      <w:b w:val="0"/>
      <w:i w:val="0"/>
      <w:caps w:val="0"/>
    </w:rPr>
  </w:style>
  <w:style w:type="paragraph" w:customStyle="1" w:styleId="CVFonctionExprience">
    <w:name w:val="CV Fonction &amp; Expérience"/>
    <w:basedOn w:val="CVPolicedebase"/>
    <w:rsid w:val="006F4D8A"/>
    <w:pPr>
      <w:spacing w:before="240" w:after="240"/>
      <w:jc w:val="center"/>
    </w:pPr>
    <w:rPr>
      <w:b/>
      <w:sz w:val="28"/>
    </w:rPr>
  </w:style>
  <w:style w:type="paragraph" w:customStyle="1" w:styleId="CVStageDescription">
    <w:name w:val="CV Stage Description"/>
    <w:basedOn w:val="CVMissionDescription"/>
    <w:rsid w:val="006F4D8A"/>
  </w:style>
  <w:style w:type="paragraph" w:customStyle="1" w:styleId="CVCorpsdetexte">
    <w:name w:val="CV Corps de texte"/>
    <w:basedOn w:val="CVNomPrnom"/>
    <w:rsid w:val="006F4D8A"/>
    <w:rPr>
      <w:rFonts w:ascii="Verdana" w:hAnsi="Verdana"/>
      <w:b w:val="0"/>
    </w:rPr>
  </w:style>
  <w:style w:type="paragraph" w:customStyle="1" w:styleId="CVClient">
    <w:name w:val="CV Client"/>
    <w:basedOn w:val="CVSocit"/>
    <w:rsid w:val="006F4D8A"/>
    <w:pPr>
      <w:pBdr>
        <w:bottom w:val="none" w:sz="0" w:space="0" w:color="auto"/>
      </w:pBdr>
      <w:shd w:val="clear" w:color="auto" w:fill="auto"/>
      <w:spacing w:before="0" w:after="120"/>
      <w:ind w:left="567"/>
    </w:pPr>
    <w:rPr>
      <w:b/>
      <w:i/>
      <w:sz w:val="24"/>
    </w:rPr>
  </w:style>
  <w:style w:type="paragraph" w:customStyle="1" w:styleId="CVTitreSectionExpriencePro">
    <w:name w:val="CV Titre Section Expérience Pro"/>
    <w:basedOn w:val="CVPolicedebase"/>
    <w:rsid w:val="006F4D8A"/>
    <w:pPr>
      <w:pageBreakBefore/>
      <w:pBdr>
        <w:bottom w:val="single" w:sz="4" w:space="1" w:color="auto"/>
      </w:pBdr>
      <w:shd w:val="clear" w:color="auto" w:fill="C0C0C0"/>
      <w:spacing w:before="120"/>
    </w:pPr>
    <w:rPr>
      <w:b/>
      <w:i/>
      <w:sz w:val="28"/>
    </w:rPr>
  </w:style>
  <w:style w:type="paragraph" w:customStyle="1" w:styleId="CVEtatCivilSuite">
    <w:name w:val="CV Etat Civil Suite"/>
    <w:basedOn w:val="CVNomPrnom"/>
    <w:rsid w:val="006F4D8A"/>
    <w:pPr>
      <w:ind w:left="284"/>
    </w:pPr>
    <w:rPr>
      <w:b w:val="0"/>
      <w:sz w:val="20"/>
    </w:rPr>
  </w:style>
  <w:style w:type="paragraph" w:customStyle="1" w:styleId="CVKInfoDescription">
    <w:name w:val="CV KInfo Description"/>
    <w:basedOn w:val="CVKInfoTitre"/>
    <w:rsid w:val="006F4D8A"/>
    <w:pPr>
      <w:spacing w:before="0" w:after="60"/>
    </w:pPr>
    <w:rPr>
      <w:rFonts w:ascii="Segoe UI" w:hAnsi="Segoe UI"/>
      <w:b w:val="0"/>
    </w:rPr>
  </w:style>
  <w:style w:type="paragraph" w:customStyle="1" w:styleId="CVLangue">
    <w:name w:val="CV Langue"/>
    <w:basedOn w:val="CVKInfoTitre"/>
    <w:rsid w:val="006F4D8A"/>
    <w:pPr>
      <w:tabs>
        <w:tab w:val="clear" w:pos="284"/>
        <w:tab w:val="clear" w:pos="4820"/>
        <w:tab w:val="left" w:pos="1701"/>
      </w:tabs>
      <w:spacing w:after="60"/>
    </w:pPr>
    <w:rPr>
      <w:rFonts w:ascii="Segoe UI" w:hAnsi="Segoe UI"/>
      <w:bCs/>
    </w:rPr>
  </w:style>
  <w:style w:type="paragraph" w:styleId="Index4">
    <w:name w:val="index 4"/>
    <w:basedOn w:val="Normal"/>
    <w:next w:val="Normal"/>
    <w:autoRedefine/>
    <w:semiHidden/>
    <w:rsid w:val="00185AE6"/>
    <w:pPr>
      <w:ind w:left="800" w:hanging="200"/>
    </w:pPr>
  </w:style>
  <w:style w:type="paragraph" w:customStyle="1" w:styleId="CVPieddepage">
    <w:name w:val="CV Pied de page"/>
    <w:basedOn w:val="CVPolicedebase"/>
    <w:rsid w:val="006F4D8A"/>
    <w:pPr>
      <w:tabs>
        <w:tab w:val="right" w:pos="9072"/>
      </w:tabs>
    </w:pPr>
    <w:rPr>
      <w:sz w:val="16"/>
    </w:rPr>
  </w:style>
  <w:style w:type="paragraph" w:customStyle="1" w:styleId="CVMissionDescription">
    <w:name w:val="CV Mission Description"/>
    <w:basedOn w:val="CVPolicedebase"/>
    <w:rsid w:val="006F4D8A"/>
    <w:pPr>
      <w:spacing w:after="120"/>
      <w:jc w:val="both"/>
    </w:pPr>
  </w:style>
  <w:style w:type="paragraph" w:customStyle="1" w:styleId="CVEnvironnementTechnique">
    <w:name w:val="CV Environnement Technique"/>
    <w:basedOn w:val="CVMissionDescription"/>
    <w:rsid w:val="00673C24"/>
    <w:pPr>
      <w:numPr>
        <w:numId w:val="16"/>
      </w:numPr>
      <w:tabs>
        <w:tab w:val="left" w:pos="284"/>
      </w:tabs>
      <w:spacing w:before="120" w:after="0"/>
      <w:ind w:left="284" w:hanging="284"/>
    </w:pPr>
    <w:rPr>
      <w:b/>
      <w:i/>
      <w:color w:val="993366"/>
    </w:rPr>
  </w:style>
  <w:style w:type="paragraph" w:customStyle="1" w:styleId="CVMissionTche">
    <w:name w:val="CV Mission Tâche"/>
    <w:basedOn w:val="CVPolicedebase"/>
    <w:rsid w:val="006F4D8A"/>
    <w:pPr>
      <w:numPr>
        <w:numId w:val="1"/>
      </w:numPr>
      <w:spacing w:before="60" w:after="60"/>
    </w:pPr>
  </w:style>
  <w:style w:type="paragraph" w:customStyle="1" w:styleId="CVDate">
    <w:name w:val="CV Date"/>
    <w:basedOn w:val="CVClient"/>
    <w:rsid w:val="006F4D8A"/>
    <w:pPr>
      <w:tabs>
        <w:tab w:val="clear" w:pos="9072"/>
      </w:tabs>
      <w:ind w:left="0"/>
    </w:pPr>
    <w:rPr>
      <w:b w:val="0"/>
      <w:i w:val="0"/>
    </w:rPr>
  </w:style>
  <w:style w:type="paragraph" w:customStyle="1" w:styleId="CVLangueDescription">
    <w:name w:val="CV Langue Description"/>
    <w:basedOn w:val="CVLangue"/>
    <w:rsid w:val="006F4D8A"/>
    <w:pPr>
      <w:tabs>
        <w:tab w:val="clear" w:pos="1701"/>
      </w:tabs>
    </w:pPr>
    <w:rPr>
      <w:b w:val="0"/>
      <w:bCs w:val="0"/>
    </w:rPr>
  </w:style>
  <w:style w:type="paragraph" w:customStyle="1" w:styleId="CVRle">
    <w:name w:val="CV Rôle"/>
    <w:basedOn w:val="CVClient"/>
    <w:rsid w:val="006F4D8A"/>
    <w:pPr>
      <w:tabs>
        <w:tab w:val="clear" w:pos="9072"/>
      </w:tabs>
      <w:ind w:left="0"/>
    </w:pPr>
    <w:rPr>
      <w:i w:val="0"/>
    </w:rPr>
  </w:style>
  <w:style w:type="paragraph" w:customStyle="1" w:styleId="CVSparateur">
    <w:name w:val="CV Séparateur"/>
    <w:basedOn w:val="CVNomPrnom"/>
    <w:rsid w:val="006F4D8A"/>
    <w:pPr>
      <w:keepNext/>
      <w:spacing w:before="120" w:after="120"/>
    </w:pPr>
  </w:style>
  <w:style w:type="paragraph" w:customStyle="1" w:styleId="CVEnvironnementTitre">
    <w:name w:val="CV Environnement Titre"/>
    <w:basedOn w:val="CVEnvironnementTechnique"/>
    <w:rsid w:val="006F4D8A"/>
  </w:style>
  <w:style w:type="paragraph" w:customStyle="1" w:styleId="CVEntte">
    <w:name w:val="CV Entête"/>
    <w:basedOn w:val="Header"/>
    <w:rsid w:val="006F4D8A"/>
  </w:style>
  <w:style w:type="character" w:styleId="Emphasis">
    <w:name w:val="Emphasis"/>
    <w:qFormat/>
    <w:rsid w:val="00185AE6"/>
    <w:rPr>
      <w:i/>
      <w:iCs/>
    </w:rPr>
  </w:style>
  <w:style w:type="character" w:styleId="HTMLAcronym">
    <w:name w:val="HTML Acronym"/>
    <w:basedOn w:val="DefaultParagraphFont"/>
    <w:rsid w:val="00185AE6"/>
  </w:style>
  <w:style w:type="paragraph" w:styleId="EnvelopeAddress">
    <w:name w:val="envelope address"/>
    <w:basedOn w:val="Normal"/>
    <w:rsid w:val="00185AE6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185AE6"/>
    <w:rPr>
      <w:rFonts w:ascii="Arial" w:hAnsi="Arial" w:cs="Arial"/>
    </w:rPr>
  </w:style>
  <w:style w:type="paragraph" w:styleId="HTMLAddress">
    <w:name w:val="HTML Address"/>
    <w:basedOn w:val="Normal"/>
    <w:rsid w:val="00185AE6"/>
    <w:rPr>
      <w:i/>
    </w:rPr>
  </w:style>
  <w:style w:type="character" w:styleId="EndnoteReference">
    <w:name w:val="endnote reference"/>
    <w:semiHidden/>
    <w:rsid w:val="00185AE6"/>
    <w:rPr>
      <w:vertAlign w:val="superscript"/>
    </w:rPr>
  </w:style>
  <w:style w:type="character" w:styleId="FootnoteReference">
    <w:name w:val="footnote reference"/>
    <w:semiHidden/>
    <w:rsid w:val="00185AE6"/>
    <w:rPr>
      <w:vertAlign w:val="superscript"/>
    </w:rPr>
  </w:style>
  <w:style w:type="character" w:styleId="HTMLCite">
    <w:name w:val="HTML Cite"/>
    <w:rsid w:val="00185AE6"/>
    <w:rPr>
      <w:i/>
      <w:iCs/>
    </w:rPr>
  </w:style>
  <w:style w:type="character" w:styleId="HTMLKeyboard">
    <w:name w:val="HTML Keyboard"/>
    <w:rsid w:val="00185AE6"/>
    <w:rPr>
      <w:rFonts w:ascii="Courier New" w:hAnsi="Courier New"/>
      <w:sz w:val="20"/>
      <w:szCs w:val="20"/>
    </w:rPr>
  </w:style>
  <w:style w:type="character" w:styleId="HTMLCode">
    <w:name w:val="HTML Code"/>
    <w:rsid w:val="00185AE6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185AE6"/>
  </w:style>
  <w:style w:type="paragraph" w:styleId="BodyText">
    <w:name w:val="Body Text"/>
    <w:basedOn w:val="Normal"/>
    <w:rsid w:val="00185AE6"/>
    <w:pPr>
      <w:spacing w:after="120"/>
    </w:pPr>
  </w:style>
  <w:style w:type="paragraph" w:styleId="BodyText2">
    <w:name w:val="Body Text 2"/>
    <w:basedOn w:val="Normal"/>
    <w:rsid w:val="00185AE6"/>
    <w:pPr>
      <w:spacing w:after="120" w:line="480" w:lineRule="auto"/>
    </w:pPr>
  </w:style>
  <w:style w:type="paragraph" w:styleId="BodyText3">
    <w:name w:val="Body Text 3"/>
    <w:basedOn w:val="Normal"/>
    <w:rsid w:val="00185AE6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185AE6"/>
  </w:style>
  <w:style w:type="character" w:styleId="HTMLDefinition">
    <w:name w:val="HTML Definition"/>
    <w:rsid w:val="00185AE6"/>
    <w:rPr>
      <w:i/>
      <w:iCs/>
    </w:rPr>
  </w:style>
  <w:style w:type="character" w:styleId="Strong">
    <w:name w:val="Strong"/>
    <w:qFormat/>
    <w:rsid w:val="00185AE6"/>
    <w:rPr>
      <w:b/>
      <w:bCs/>
    </w:rPr>
  </w:style>
  <w:style w:type="paragraph" w:styleId="MessageHeader">
    <w:name w:val="Message Header"/>
    <w:basedOn w:val="Normal"/>
    <w:rsid w:val="00185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styleId="HTMLSample">
    <w:name w:val="HTML Sample"/>
    <w:rsid w:val="00185AE6"/>
    <w:rPr>
      <w:rFonts w:ascii="Courier New" w:hAnsi="Courier New"/>
    </w:rPr>
  </w:style>
  <w:style w:type="paragraph" w:styleId="DocumentMap">
    <w:name w:val="Document Map"/>
    <w:basedOn w:val="Normal"/>
    <w:semiHidden/>
    <w:rsid w:val="00185AE6"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rsid w:val="00185AE6"/>
    <w:pPr>
      <w:ind w:left="4252"/>
    </w:pPr>
  </w:style>
  <w:style w:type="paragraph" w:styleId="Index1">
    <w:name w:val="index 1"/>
    <w:basedOn w:val="Normal"/>
    <w:next w:val="Normal"/>
    <w:autoRedefine/>
    <w:semiHidden/>
    <w:rsid w:val="00185AE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185AE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185AE6"/>
    <w:pPr>
      <w:ind w:left="600" w:hanging="200"/>
    </w:pPr>
  </w:style>
  <w:style w:type="paragraph" w:styleId="Index5">
    <w:name w:val="index 5"/>
    <w:basedOn w:val="Normal"/>
    <w:next w:val="Normal"/>
    <w:autoRedefine/>
    <w:semiHidden/>
    <w:rsid w:val="00185AE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85AE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85AE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85AE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85AE6"/>
    <w:pPr>
      <w:ind w:left="1800" w:hanging="200"/>
    </w:pPr>
  </w:style>
  <w:style w:type="paragraph" w:styleId="Caption">
    <w:name w:val="caption"/>
    <w:basedOn w:val="Normal"/>
    <w:next w:val="Normal"/>
    <w:qFormat/>
    <w:rsid w:val="00185AE6"/>
    <w:pPr>
      <w:spacing w:before="120" w:after="120"/>
    </w:pPr>
    <w:rPr>
      <w:b/>
      <w:bCs/>
    </w:rPr>
  </w:style>
  <w:style w:type="character" w:styleId="Hyperlink">
    <w:name w:val="Hyperlink"/>
    <w:rsid w:val="00185AE6"/>
    <w:rPr>
      <w:color w:val="0000FF"/>
      <w:u w:val="single"/>
    </w:rPr>
  </w:style>
  <w:style w:type="character" w:styleId="FollowedHyperlink">
    <w:name w:val="FollowedHyperlink"/>
    <w:rsid w:val="00185AE6"/>
    <w:rPr>
      <w:color w:val="800080"/>
      <w:u w:val="single"/>
    </w:rPr>
  </w:style>
  <w:style w:type="paragraph" w:styleId="List">
    <w:name w:val="List"/>
    <w:basedOn w:val="Normal"/>
    <w:rsid w:val="00185AE6"/>
    <w:pPr>
      <w:ind w:left="283" w:hanging="283"/>
    </w:pPr>
  </w:style>
  <w:style w:type="paragraph" w:styleId="List2">
    <w:name w:val="List 2"/>
    <w:basedOn w:val="Normal"/>
    <w:rsid w:val="00185AE6"/>
    <w:pPr>
      <w:ind w:left="566" w:hanging="283"/>
    </w:pPr>
  </w:style>
  <w:style w:type="paragraph" w:styleId="List3">
    <w:name w:val="List 3"/>
    <w:basedOn w:val="Normal"/>
    <w:rsid w:val="00185AE6"/>
    <w:pPr>
      <w:ind w:left="849" w:hanging="283"/>
    </w:pPr>
  </w:style>
  <w:style w:type="paragraph" w:styleId="List4">
    <w:name w:val="List 4"/>
    <w:basedOn w:val="Normal"/>
    <w:rsid w:val="00185AE6"/>
    <w:pPr>
      <w:ind w:left="1132" w:hanging="283"/>
    </w:pPr>
  </w:style>
  <w:style w:type="paragraph" w:styleId="List5">
    <w:name w:val="List 5"/>
    <w:basedOn w:val="Normal"/>
    <w:rsid w:val="00185AE6"/>
    <w:pPr>
      <w:ind w:left="1415" w:hanging="283"/>
    </w:pPr>
  </w:style>
  <w:style w:type="paragraph" w:styleId="ListNumber">
    <w:name w:val="List Number"/>
    <w:basedOn w:val="Normal"/>
    <w:rsid w:val="00185AE6"/>
    <w:pPr>
      <w:numPr>
        <w:numId w:val="2"/>
      </w:numPr>
    </w:pPr>
  </w:style>
  <w:style w:type="paragraph" w:styleId="ListNumber2">
    <w:name w:val="List Number 2"/>
    <w:basedOn w:val="Normal"/>
    <w:rsid w:val="00185AE6"/>
    <w:pPr>
      <w:numPr>
        <w:numId w:val="3"/>
      </w:numPr>
    </w:pPr>
  </w:style>
  <w:style w:type="paragraph" w:styleId="ListNumber3">
    <w:name w:val="List Number 3"/>
    <w:basedOn w:val="Normal"/>
    <w:rsid w:val="00185AE6"/>
    <w:pPr>
      <w:numPr>
        <w:numId w:val="4"/>
      </w:numPr>
    </w:pPr>
  </w:style>
  <w:style w:type="paragraph" w:styleId="ListNumber4">
    <w:name w:val="List Number 4"/>
    <w:basedOn w:val="Normal"/>
    <w:rsid w:val="00185AE6"/>
    <w:pPr>
      <w:numPr>
        <w:numId w:val="5"/>
      </w:numPr>
    </w:pPr>
  </w:style>
  <w:style w:type="paragraph" w:styleId="ListNumber5">
    <w:name w:val="List Number 5"/>
    <w:basedOn w:val="Normal"/>
    <w:rsid w:val="00185AE6"/>
    <w:pPr>
      <w:numPr>
        <w:numId w:val="6"/>
      </w:numPr>
    </w:pPr>
  </w:style>
  <w:style w:type="paragraph" w:styleId="ListBullet">
    <w:name w:val="List Bullet"/>
    <w:basedOn w:val="Normal"/>
    <w:autoRedefine/>
    <w:rsid w:val="00185AE6"/>
    <w:pPr>
      <w:numPr>
        <w:numId w:val="7"/>
      </w:numPr>
    </w:pPr>
  </w:style>
  <w:style w:type="paragraph" w:styleId="ListBullet2">
    <w:name w:val="List Bullet 2"/>
    <w:basedOn w:val="Normal"/>
    <w:autoRedefine/>
    <w:rsid w:val="00185AE6"/>
    <w:pPr>
      <w:numPr>
        <w:numId w:val="8"/>
      </w:numPr>
    </w:pPr>
  </w:style>
  <w:style w:type="paragraph" w:styleId="ListBullet3">
    <w:name w:val="List Bullet 3"/>
    <w:basedOn w:val="Normal"/>
    <w:autoRedefine/>
    <w:rsid w:val="00185AE6"/>
    <w:pPr>
      <w:numPr>
        <w:numId w:val="9"/>
      </w:numPr>
    </w:pPr>
  </w:style>
  <w:style w:type="paragraph" w:styleId="ListBullet4">
    <w:name w:val="List Bullet 4"/>
    <w:basedOn w:val="Normal"/>
    <w:autoRedefine/>
    <w:rsid w:val="00185AE6"/>
    <w:pPr>
      <w:numPr>
        <w:numId w:val="10"/>
      </w:numPr>
    </w:pPr>
  </w:style>
  <w:style w:type="paragraph" w:styleId="ListBullet5">
    <w:name w:val="List Bullet 5"/>
    <w:basedOn w:val="Normal"/>
    <w:autoRedefine/>
    <w:rsid w:val="00185AE6"/>
    <w:pPr>
      <w:numPr>
        <w:numId w:val="11"/>
      </w:numPr>
    </w:pPr>
  </w:style>
  <w:style w:type="paragraph" w:styleId="ListContinue">
    <w:name w:val="List Continue"/>
    <w:basedOn w:val="Normal"/>
    <w:rsid w:val="00185AE6"/>
    <w:pPr>
      <w:spacing w:after="120"/>
      <w:ind w:left="283"/>
    </w:pPr>
  </w:style>
  <w:style w:type="paragraph" w:styleId="ListContinue2">
    <w:name w:val="List Continue 2"/>
    <w:basedOn w:val="Normal"/>
    <w:rsid w:val="00185AE6"/>
    <w:pPr>
      <w:spacing w:after="120"/>
      <w:ind w:left="566"/>
    </w:pPr>
  </w:style>
  <w:style w:type="paragraph" w:styleId="ListContinue3">
    <w:name w:val="List Continue 3"/>
    <w:basedOn w:val="Normal"/>
    <w:rsid w:val="00185AE6"/>
    <w:pPr>
      <w:spacing w:after="120"/>
      <w:ind w:left="849"/>
    </w:pPr>
  </w:style>
  <w:style w:type="paragraph" w:styleId="ListContinue4">
    <w:name w:val="List Continue 4"/>
    <w:basedOn w:val="Normal"/>
    <w:rsid w:val="00185AE6"/>
    <w:pPr>
      <w:spacing w:after="120"/>
      <w:ind w:left="1132"/>
    </w:pPr>
  </w:style>
  <w:style w:type="paragraph" w:styleId="ListContinue5">
    <w:name w:val="List Continue 5"/>
    <w:basedOn w:val="Normal"/>
    <w:rsid w:val="00185AE6"/>
    <w:pPr>
      <w:spacing w:after="120"/>
      <w:ind w:left="1415"/>
    </w:pPr>
  </w:style>
  <w:style w:type="character" w:styleId="HTMLTypewriter">
    <w:name w:val="HTML Typewriter"/>
    <w:rsid w:val="00185AE6"/>
    <w:rPr>
      <w:rFonts w:ascii="Courier New" w:hAnsi="Courier New"/>
      <w:sz w:val="20"/>
      <w:szCs w:val="20"/>
    </w:rPr>
  </w:style>
  <w:style w:type="character" w:styleId="CommentReference">
    <w:name w:val="annotation reference"/>
    <w:semiHidden/>
    <w:rsid w:val="00185AE6"/>
    <w:rPr>
      <w:sz w:val="16"/>
      <w:szCs w:val="16"/>
    </w:rPr>
  </w:style>
  <w:style w:type="paragraph" w:styleId="NormalWeb">
    <w:name w:val="Normal (Web)"/>
    <w:basedOn w:val="Normal"/>
    <w:rsid w:val="00185AE6"/>
    <w:rPr>
      <w:szCs w:val="24"/>
    </w:rPr>
  </w:style>
  <w:style w:type="paragraph" w:styleId="BlockText">
    <w:name w:val="Block Text"/>
    <w:basedOn w:val="Normal"/>
    <w:rsid w:val="00185AE6"/>
    <w:pPr>
      <w:spacing w:after="120"/>
      <w:ind w:left="1440" w:right="1440"/>
    </w:pPr>
  </w:style>
  <w:style w:type="paragraph" w:styleId="FootnoteText">
    <w:name w:val="footnote text"/>
    <w:basedOn w:val="Normal"/>
    <w:semiHidden/>
    <w:rsid w:val="00185AE6"/>
  </w:style>
  <w:style w:type="paragraph" w:styleId="EndnoteText">
    <w:name w:val="endnote text"/>
    <w:basedOn w:val="Normal"/>
    <w:semiHidden/>
    <w:rsid w:val="00185AE6"/>
  </w:style>
  <w:style w:type="character" w:styleId="LineNumber">
    <w:name w:val="line number"/>
    <w:basedOn w:val="DefaultParagraphFont"/>
    <w:rsid w:val="00185AE6"/>
  </w:style>
  <w:style w:type="paragraph" w:styleId="HTMLPreformatted">
    <w:name w:val="HTML Preformatted"/>
    <w:basedOn w:val="Normal"/>
    <w:rsid w:val="00185AE6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185AE6"/>
    <w:pPr>
      <w:ind w:firstLine="210"/>
    </w:pPr>
  </w:style>
  <w:style w:type="paragraph" w:styleId="BodyTextIndent">
    <w:name w:val="Body Text Indent"/>
    <w:basedOn w:val="Normal"/>
    <w:rsid w:val="00185AE6"/>
    <w:pPr>
      <w:spacing w:after="120"/>
      <w:ind w:left="283"/>
    </w:pPr>
  </w:style>
  <w:style w:type="paragraph" w:styleId="BodyTextIndent2">
    <w:name w:val="Body Text Indent 2"/>
    <w:basedOn w:val="Normal"/>
    <w:rsid w:val="00185AE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185AE6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rsid w:val="00185AE6"/>
    <w:pPr>
      <w:ind w:firstLine="210"/>
    </w:pPr>
  </w:style>
  <w:style w:type="paragraph" w:styleId="NormalIndent">
    <w:name w:val="Normal Indent"/>
    <w:basedOn w:val="Normal"/>
    <w:rsid w:val="00185AE6"/>
    <w:pPr>
      <w:ind w:left="708"/>
    </w:pPr>
  </w:style>
  <w:style w:type="paragraph" w:styleId="Salutation">
    <w:name w:val="Salutation"/>
    <w:basedOn w:val="Normal"/>
    <w:next w:val="Normal"/>
    <w:rsid w:val="00185AE6"/>
  </w:style>
  <w:style w:type="paragraph" w:styleId="Signature">
    <w:name w:val="Signature"/>
    <w:basedOn w:val="Normal"/>
    <w:rsid w:val="00185AE6"/>
    <w:pPr>
      <w:ind w:left="4252"/>
    </w:pPr>
  </w:style>
  <w:style w:type="paragraph" w:styleId="E-mailSignature">
    <w:name w:val="E-mail Signature"/>
    <w:basedOn w:val="Normal"/>
    <w:rsid w:val="00185AE6"/>
  </w:style>
  <w:style w:type="paragraph" w:styleId="Subtitle">
    <w:name w:val="Subtitle"/>
    <w:basedOn w:val="Normal"/>
    <w:qFormat/>
    <w:rsid w:val="00185AE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Figures">
    <w:name w:val="table of figures"/>
    <w:basedOn w:val="Normal"/>
    <w:next w:val="Normal"/>
    <w:semiHidden/>
    <w:rsid w:val="00185AE6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185AE6"/>
    <w:pPr>
      <w:ind w:left="200" w:hanging="200"/>
    </w:pPr>
  </w:style>
  <w:style w:type="paragraph" w:styleId="PlainText">
    <w:name w:val="Plain Text"/>
    <w:basedOn w:val="Normal"/>
    <w:rsid w:val="00185AE6"/>
    <w:rPr>
      <w:rFonts w:ascii="Courier New" w:hAnsi="Courier New" w:cs="Courier New"/>
    </w:rPr>
  </w:style>
  <w:style w:type="paragraph" w:styleId="MacroText">
    <w:name w:val="macro"/>
    <w:semiHidden/>
    <w:rsid w:val="00185A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itle">
    <w:name w:val="Title"/>
    <w:basedOn w:val="Normal"/>
    <w:qFormat/>
    <w:rsid w:val="00185A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185AE6"/>
  </w:style>
  <w:style w:type="paragraph" w:styleId="IndexHeading">
    <w:name w:val="index heading"/>
    <w:basedOn w:val="Normal"/>
    <w:next w:val="Index1"/>
    <w:semiHidden/>
    <w:rsid w:val="00185AE6"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rsid w:val="00185AE6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185AE6"/>
  </w:style>
  <w:style w:type="paragraph" w:styleId="TOC2">
    <w:name w:val="toc 2"/>
    <w:basedOn w:val="Normal"/>
    <w:next w:val="Normal"/>
    <w:autoRedefine/>
    <w:semiHidden/>
    <w:rsid w:val="00185AE6"/>
    <w:pPr>
      <w:ind w:left="200"/>
    </w:pPr>
  </w:style>
  <w:style w:type="paragraph" w:styleId="TOC3">
    <w:name w:val="toc 3"/>
    <w:basedOn w:val="Normal"/>
    <w:next w:val="Normal"/>
    <w:autoRedefine/>
    <w:semiHidden/>
    <w:rsid w:val="00185AE6"/>
    <w:pPr>
      <w:ind w:left="400"/>
    </w:pPr>
  </w:style>
  <w:style w:type="paragraph" w:styleId="TOC4">
    <w:name w:val="toc 4"/>
    <w:basedOn w:val="Normal"/>
    <w:next w:val="Normal"/>
    <w:autoRedefine/>
    <w:semiHidden/>
    <w:rsid w:val="00185AE6"/>
    <w:pPr>
      <w:ind w:left="600"/>
    </w:pPr>
  </w:style>
  <w:style w:type="paragraph" w:styleId="TOC5">
    <w:name w:val="toc 5"/>
    <w:basedOn w:val="Normal"/>
    <w:next w:val="Normal"/>
    <w:autoRedefine/>
    <w:semiHidden/>
    <w:rsid w:val="00185AE6"/>
    <w:pPr>
      <w:ind w:left="800"/>
    </w:pPr>
  </w:style>
  <w:style w:type="paragraph" w:styleId="TOC6">
    <w:name w:val="toc 6"/>
    <w:basedOn w:val="Normal"/>
    <w:next w:val="Normal"/>
    <w:autoRedefine/>
    <w:semiHidden/>
    <w:rsid w:val="00185AE6"/>
    <w:pPr>
      <w:ind w:left="1000"/>
    </w:pPr>
  </w:style>
  <w:style w:type="paragraph" w:styleId="TOC7">
    <w:name w:val="toc 7"/>
    <w:basedOn w:val="Normal"/>
    <w:next w:val="Normal"/>
    <w:autoRedefine/>
    <w:semiHidden/>
    <w:rsid w:val="00185AE6"/>
    <w:pPr>
      <w:ind w:left="1200"/>
    </w:pPr>
  </w:style>
  <w:style w:type="paragraph" w:styleId="TOC8">
    <w:name w:val="toc 8"/>
    <w:basedOn w:val="Normal"/>
    <w:next w:val="Normal"/>
    <w:autoRedefine/>
    <w:semiHidden/>
    <w:rsid w:val="00185AE6"/>
    <w:pPr>
      <w:ind w:left="1400"/>
    </w:pPr>
  </w:style>
  <w:style w:type="paragraph" w:styleId="TOC9">
    <w:name w:val="toc 9"/>
    <w:basedOn w:val="Normal"/>
    <w:next w:val="Normal"/>
    <w:autoRedefine/>
    <w:semiHidden/>
    <w:rsid w:val="00185AE6"/>
    <w:pPr>
      <w:ind w:left="1600"/>
    </w:pPr>
  </w:style>
  <w:style w:type="paragraph" w:customStyle="1" w:styleId="CVPieddepageBordureHaut">
    <w:name w:val="CV Pied de page Bordure Haut"/>
    <w:basedOn w:val="CVPieddepage"/>
    <w:rsid w:val="006F4D8A"/>
    <w:pPr>
      <w:tabs>
        <w:tab w:val="clear" w:pos="9072"/>
        <w:tab w:val="left" w:pos="5415"/>
      </w:tabs>
      <w:jc w:val="center"/>
    </w:pPr>
    <w:rPr>
      <w:sz w:val="10"/>
    </w:rPr>
  </w:style>
  <w:style w:type="paragraph" w:styleId="BalloonText">
    <w:name w:val="Balloon Text"/>
    <w:basedOn w:val="Normal"/>
    <w:semiHidden/>
    <w:rsid w:val="008404EA"/>
    <w:rPr>
      <w:rFonts w:ascii="Tahoma" w:hAnsi="Tahoma" w:cs="Tahoma"/>
      <w:sz w:val="16"/>
      <w:szCs w:val="16"/>
    </w:rPr>
  </w:style>
  <w:style w:type="numbering" w:styleId="1ai">
    <w:name w:val="Outline List 1"/>
    <w:basedOn w:val="NoList"/>
    <w:rsid w:val="00FD31A7"/>
    <w:pPr>
      <w:numPr>
        <w:numId w:val="13"/>
      </w:numPr>
    </w:pPr>
  </w:style>
  <w:style w:type="numbering" w:styleId="ArticleSection">
    <w:name w:val="Outline List 3"/>
    <w:basedOn w:val="NoList"/>
    <w:rsid w:val="00FD31A7"/>
    <w:pPr>
      <w:numPr>
        <w:numId w:val="14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FD31A7"/>
  </w:style>
  <w:style w:type="paragraph" w:styleId="Quote">
    <w:name w:val="Quote"/>
    <w:basedOn w:val="Normal"/>
    <w:next w:val="Normal"/>
    <w:link w:val="QuoteChar"/>
    <w:uiPriority w:val="29"/>
    <w:qFormat/>
    <w:rsid w:val="00FD31A7"/>
    <w:rPr>
      <w:i/>
      <w:color w:val="000000"/>
    </w:rPr>
  </w:style>
  <w:style w:type="character" w:customStyle="1" w:styleId="QuoteChar">
    <w:name w:val="Quote Char"/>
    <w:link w:val="Quote"/>
    <w:uiPriority w:val="29"/>
    <w:rsid w:val="00FD31A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A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color w:val="4F81BD"/>
    </w:rPr>
  </w:style>
  <w:style w:type="character" w:customStyle="1" w:styleId="IntenseQuoteChar">
    <w:name w:val="Intense Quote Char"/>
    <w:link w:val="IntenseQuote"/>
    <w:uiPriority w:val="30"/>
    <w:rsid w:val="00FD31A7"/>
    <w:rPr>
      <w:b/>
      <w:bCs/>
      <w:i/>
      <w:iCs/>
      <w:color w:val="4F81BD"/>
    </w:rPr>
  </w:style>
  <w:style w:type="table" w:customStyle="1" w:styleId="Classique11">
    <w:name w:val="Classique 11"/>
    <w:basedOn w:val="TableNormal"/>
    <w:rsid w:val="00FD31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21">
    <w:name w:val="Classique 21"/>
    <w:basedOn w:val="TableNormal"/>
    <w:rsid w:val="00FD31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31">
    <w:name w:val="Classique 31"/>
    <w:basedOn w:val="TableNormal"/>
    <w:rsid w:val="00FD31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41">
    <w:name w:val="Classique 41"/>
    <w:basedOn w:val="TableNormal"/>
    <w:rsid w:val="00FD31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11">
    <w:name w:val="Colonnes 11"/>
    <w:basedOn w:val="TableNormal"/>
    <w:rsid w:val="00FD31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21">
    <w:name w:val="Colonnes 21"/>
    <w:basedOn w:val="TableNormal"/>
    <w:rsid w:val="00FD31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31">
    <w:name w:val="Colonnes 31"/>
    <w:basedOn w:val="TableNormal"/>
    <w:rsid w:val="00FD31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41">
    <w:name w:val="Colonnes 41"/>
    <w:basedOn w:val="TableNormal"/>
    <w:rsid w:val="00FD31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onnes51">
    <w:name w:val="Colonnes 51"/>
    <w:basedOn w:val="TableNormal"/>
    <w:rsid w:val="00FD31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Color11">
    <w:name w:val="Coloré 11"/>
    <w:basedOn w:val="TableNormal"/>
    <w:rsid w:val="00FD31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r21">
    <w:name w:val="Coloré 21"/>
    <w:basedOn w:val="TableNormal"/>
    <w:rsid w:val="00FD31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r31">
    <w:name w:val="Coloré 31"/>
    <w:basedOn w:val="TableNormal"/>
    <w:rsid w:val="00FD31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ntemporain1">
    <w:name w:val="Contemporain1"/>
    <w:basedOn w:val="TableNormal"/>
    <w:rsid w:val="00FD31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ffets3D21">
    <w:name w:val="Effets 3D  21"/>
    <w:basedOn w:val="TableNormal"/>
    <w:rsid w:val="00FD31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fets3D11">
    <w:name w:val="Effets 3D 11"/>
    <w:basedOn w:val="TableNormal"/>
    <w:rsid w:val="00FD31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fets3D31">
    <w:name w:val="Effets 3D 31"/>
    <w:basedOn w:val="TableNormal"/>
    <w:rsid w:val="00FD31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gant1">
    <w:name w:val="Élégant1"/>
    <w:basedOn w:val="TableNormal"/>
    <w:rsid w:val="00FD31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IntenseEmphasis">
    <w:name w:val="Intense Emphasis"/>
    <w:uiPriority w:val="21"/>
    <w:qFormat/>
    <w:rsid w:val="00FD31A7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D31A7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1A7"/>
    <w:pPr>
      <w:numPr>
        <w:numId w:val="0"/>
      </w:numPr>
      <w:outlineLvl w:val="9"/>
    </w:pPr>
    <w:rPr>
      <w:rFonts w:ascii="Cambria" w:hAnsi="Cambria" w:cs="Times New Roman"/>
    </w:rPr>
  </w:style>
  <w:style w:type="table" w:customStyle="1" w:styleId="Grille11">
    <w:name w:val="Grille 11"/>
    <w:basedOn w:val="Table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21">
    <w:name w:val="Grille 21"/>
    <w:basedOn w:val="TableNormal"/>
    <w:rsid w:val="00FD31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31">
    <w:name w:val="Grille 31"/>
    <w:basedOn w:val="TableNormal"/>
    <w:rsid w:val="00FD31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41">
    <w:name w:val="Grille 41"/>
    <w:basedOn w:val="TableNormal"/>
    <w:rsid w:val="00FD31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51">
    <w:name w:val="Grille 51"/>
    <w:basedOn w:val="Table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61">
    <w:name w:val="Grille 61"/>
    <w:basedOn w:val="Table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71">
    <w:name w:val="Grille 71"/>
    <w:basedOn w:val="TableNormal"/>
    <w:rsid w:val="00FD31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81">
    <w:name w:val="Grille 81"/>
    <w:basedOn w:val="TableNormal"/>
    <w:rsid w:val="00FD31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FD31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">
    <w:name w:val="Colorful Grid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TableGrid">
    <w:name w:val="Table Grid"/>
    <w:basedOn w:val="TableNormal"/>
    <w:rsid w:val="00FD31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1">
    <w:name w:val="Medium Grid 1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FD31A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ghtList">
    <w:name w:val="Light List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FD31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List">
    <w:name w:val="Colorful List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DarkList">
    <w:name w:val="Dark List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MediumList1">
    <w:name w:val="Medium List 1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rsid w:val="00FD31A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FD31A7"/>
  </w:style>
  <w:style w:type="character" w:customStyle="1" w:styleId="CommentSubjectChar">
    <w:name w:val="Comment Subject Char"/>
    <w:basedOn w:val="CommentTextChar"/>
    <w:link w:val="CommentSubject"/>
    <w:rsid w:val="00FD31A7"/>
  </w:style>
  <w:style w:type="table" w:styleId="LightShading">
    <w:name w:val="Light Shading"/>
    <w:basedOn w:val="TableNormal"/>
    <w:uiPriority w:val="60"/>
    <w:rsid w:val="00FD31A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Ple11">
    <w:name w:val="Pâle 11"/>
    <w:basedOn w:val="TableNormal"/>
    <w:rsid w:val="00FD31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e21">
    <w:name w:val="Pâle 21"/>
    <w:basedOn w:val="TableNormal"/>
    <w:rsid w:val="00FD31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FD31A7"/>
    <w:pPr>
      <w:ind w:left="708"/>
    </w:pPr>
  </w:style>
  <w:style w:type="table" w:customStyle="1" w:styleId="Professionnel1">
    <w:name w:val="Professionnel1"/>
    <w:basedOn w:val="Table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IntenseReference">
    <w:name w:val="Intense Reference"/>
    <w:uiPriority w:val="32"/>
    <w:qFormat/>
    <w:rsid w:val="00FD31A7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FD31A7"/>
    <w:rPr>
      <w:smallCaps/>
      <w:color w:val="C0504D"/>
      <w:u w:val="single"/>
    </w:rPr>
  </w:style>
  <w:style w:type="paragraph" w:styleId="NoSpacing">
    <w:name w:val="No Spacing"/>
    <w:uiPriority w:val="1"/>
    <w:qFormat/>
    <w:rsid w:val="00FD31A7"/>
  </w:style>
  <w:style w:type="table" w:customStyle="1" w:styleId="Simple11">
    <w:name w:val="Simple 11"/>
    <w:basedOn w:val="TableNormal"/>
    <w:rsid w:val="00FD31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imple21">
    <w:name w:val="Simple 21"/>
    <w:basedOn w:val="TableNormal"/>
    <w:rsid w:val="00FD31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Simple31">
    <w:name w:val="Simple 31"/>
    <w:basedOn w:val="Table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FD31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D31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D31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D31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D31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D31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PlaceholderText">
    <w:name w:val="Placeholder Text"/>
    <w:uiPriority w:val="99"/>
    <w:semiHidden/>
    <w:rsid w:val="00FD31A7"/>
    <w:rPr>
      <w:color w:val="808080"/>
    </w:rPr>
  </w:style>
  <w:style w:type="table" w:customStyle="1" w:styleId="Thme1">
    <w:name w:val="Thème1"/>
    <w:basedOn w:val="TableNormal"/>
    <w:rsid w:val="00FD3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D31A7"/>
    <w:rPr>
      <w:b/>
      <w:bCs/>
      <w:smallCaps/>
      <w:spacing w:val="5"/>
    </w:rPr>
  </w:style>
  <w:style w:type="table" w:styleId="LightShading-Accent1">
    <w:name w:val="Light Shading Accent 1"/>
    <w:basedOn w:val="TableNormal"/>
    <w:uiPriority w:val="60"/>
    <w:rsid w:val="00FD31A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D31A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D31A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D31A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D31A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D31A7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ColorfulShading">
    <w:name w:val="Colorful Shading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5">
    <w:name w:val="Colorful Shading Accent 5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4">
    <w:name w:val="Colorful Shading Accent 4"/>
    <w:basedOn w:val="Table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Shading1">
    <w:name w:val="Medium Shading 1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D31A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TMLVariable">
    <w:name w:val="HTML Variable"/>
    <w:rsid w:val="00FD31A7"/>
    <w:rPr>
      <w:i/>
      <w:iCs/>
    </w:rPr>
  </w:style>
  <w:style w:type="table" w:customStyle="1" w:styleId="Web11">
    <w:name w:val="Web 11"/>
    <w:basedOn w:val="TableNormal"/>
    <w:rsid w:val="00FD31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21">
    <w:name w:val="Web 21"/>
    <w:basedOn w:val="TableNormal"/>
    <w:rsid w:val="00FD31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VPremireSocit">
    <w:name w:val="CV Première Société"/>
    <w:basedOn w:val="CVTitreSection"/>
    <w:next w:val="Normal"/>
    <w:rsid w:val="006F4D8A"/>
    <w:pPr>
      <w:tabs>
        <w:tab w:val="clear" w:pos="9640"/>
        <w:tab w:val="right" w:pos="9356"/>
      </w:tabs>
      <w:spacing w:before="360" w:after="240"/>
      <w:ind w:left="284" w:right="2268"/>
    </w:pPr>
    <w:rPr>
      <w:i w:val="0"/>
      <w:caps w:val="0"/>
    </w:rPr>
  </w:style>
  <w:style w:type="paragraph" w:customStyle="1" w:styleId="CVTitreSectionDC">
    <w:name w:val="CV Titre Section DC"/>
    <w:basedOn w:val="CVTitreSection"/>
    <w:rsid w:val="006F4D8A"/>
    <w:pPr>
      <w:pBdr>
        <w:bottom w:val="single" w:sz="4" w:space="6" w:color="auto"/>
      </w:pBdr>
    </w:pPr>
  </w:style>
  <w:style w:type="paragraph" w:customStyle="1" w:styleId="StyleCVFonctionExprienceBlanc">
    <w:name w:val="Style CV Fonction &amp; Expérience + Blanc"/>
    <w:basedOn w:val="CVFonctionExprience"/>
    <w:rsid w:val="000D296C"/>
    <w:rPr>
      <w:bCs/>
      <w:color w:val="FFFFFF"/>
    </w:rPr>
  </w:style>
  <w:style w:type="paragraph" w:customStyle="1" w:styleId="CVMissionTcheNiveau2">
    <w:name w:val="CV Mission Tâche Niveau 2"/>
    <w:basedOn w:val="CVMissionTche"/>
    <w:qFormat/>
    <w:rsid w:val="00BA124A"/>
    <w:pPr>
      <w:numPr>
        <w:numId w:val="15"/>
      </w:numPr>
      <w:tabs>
        <w:tab w:val="clear" w:pos="927"/>
        <w:tab w:val="left" w:pos="851"/>
      </w:tabs>
      <w:ind w:left="851" w:hanging="284"/>
    </w:pPr>
  </w:style>
  <w:style w:type="character" w:customStyle="1" w:styleId="WW-Absatz-Standardschriftart1111111111111111111111">
    <w:name w:val="WW-Absatz-Standardschriftart1111111111111111111111"/>
    <w:rsid w:val="006B0C13"/>
  </w:style>
  <w:style w:type="character" w:customStyle="1" w:styleId="WW-Absatz-Standardschriftart111111111111111111111111">
    <w:name w:val="WW-Absatz-Standardschriftart111111111111111111111111"/>
    <w:rsid w:val="006B0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apteagroup.fr" TargetMode="External"/><Relationship Id="rId1" Type="http://schemas.openxmlformats.org/officeDocument/2006/relationships/hyperlink" Target="http://www.apteagroup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CV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CV.DOT</Template>
  <TotalTime>482</TotalTime>
  <Pages>5</Pages>
  <Words>1952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APTEA</Company>
  <LinksUpToDate>false</LinksUpToDate>
  <CharactersWithSpaces>13058</CharactersWithSpaces>
  <SharedDoc>false</SharedDoc>
  <HLinks>
    <vt:vector size="12" baseType="variant">
      <vt:variant>
        <vt:i4>5570681</vt:i4>
      </vt:variant>
      <vt:variant>
        <vt:i4>12</vt:i4>
      </vt:variant>
      <vt:variant>
        <vt:i4>0</vt:i4>
      </vt:variant>
      <vt:variant>
        <vt:i4>5</vt:i4>
      </vt:variant>
      <vt:variant>
        <vt:lpwstr>mailto:contact@apteagroup.fr</vt:lpwstr>
      </vt:variant>
      <vt:variant>
        <vt:lpwstr/>
      </vt:variant>
      <vt:variant>
        <vt:i4>262235</vt:i4>
      </vt:variant>
      <vt:variant>
        <vt:i4>9</vt:i4>
      </vt:variant>
      <vt:variant>
        <vt:i4>0</vt:i4>
      </vt:variant>
      <vt:variant>
        <vt:i4>5</vt:i4>
      </vt:variant>
      <vt:variant>
        <vt:lpwstr>http://www.apteagroup.fr/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APTEA</dc:creator>
  <cp:lastModifiedBy>Gregory Anne</cp:lastModifiedBy>
  <cp:revision>72</cp:revision>
  <cp:lastPrinted>2014-03-26T14:39:00Z</cp:lastPrinted>
  <dcterms:created xsi:type="dcterms:W3CDTF">2013-03-30T08:48:00Z</dcterms:created>
  <dcterms:modified xsi:type="dcterms:W3CDTF">2014-10-24T15:13:00Z</dcterms:modified>
</cp:coreProperties>
</file>